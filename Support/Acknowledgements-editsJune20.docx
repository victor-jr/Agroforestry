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BB0A68" w14:textId="77777777" w:rsidR="00025B27" w:rsidRPr="00025B27" w:rsidRDefault="00025B27" w:rsidP="00025B27">
      <w:pPr>
        <w:spacing w:before="199" w:after="199" w:line="252" w:lineRule="auto"/>
        <w:outlineLvl w:val="0"/>
        <w:rPr>
          <w:rFonts w:ascii="Alegreya" w:eastAsia="Times New Roman" w:hAnsi="Alegreya" w:cs="Times New Roman"/>
          <w:b/>
          <w:bCs/>
          <w:color w:val="592A1E"/>
          <w:kern w:val="36"/>
          <w:sz w:val="43"/>
          <w:szCs w:val="43"/>
          <w:lang w:val="en"/>
        </w:rPr>
      </w:pPr>
      <w:r w:rsidRPr="00025B27">
        <w:rPr>
          <w:rFonts w:ascii="Alegreya" w:eastAsia="Times New Roman" w:hAnsi="Alegreya" w:cs="Times New Roman"/>
          <w:b/>
          <w:bCs/>
          <w:color w:val="592A1E"/>
          <w:kern w:val="36"/>
          <w:sz w:val="43"/>
          <w:szCs w:val="43"/>
          <w:lang w:val="en"/>
        </w:rPr>
        <w:t>Acknowledg</w:t>
      </w:r>
      <w:bookmarkStart w:id="0" w:name="_GoBack"/>
      <w:bookmarkEnd w:id="0"/>
      <w:del w:id="1" w:author="Friday, Kathleen S -FS" w:date="2016-06-20T14:04:00Z">
        <w:r w:rsidRPr="00025B27" w:rsidDel="00BC6882">
          <w:rPr>
            <w:rFonts w:ascii="Alegreya" w:eastAsia="Times New Roman" w:hAnsi="Alegreya" w:cs="Times New Roman"/>
            <w:b/>
            <w:bCs/>
            <w:color w:val="592A1E"/>
            <w:kern w:val="36"/>
            <w:sz w:val="43"/>
            <w:szCs w:val="43"/>
            <w:lang w:val="en"/>
          </w:rPr>
          <w:delText>e</w:delText>
        </w:r>
      </w:del>
      <w:r w:rsidRPr="00025B27">
        <w:rPr>
          <w:rFonts w:ascii="Alegreya" w:eastAsia="Times New Roman" w:hAnsi="Alegreya" w:cs="Times New Roman"/>
          <w:b/>
          <w:bCs/>
          <w:color w:val="592A1E"/>
          <w:kern w:val="36"/>
          <w:sz w:val="43"/>
          <w:szCs w:val="43"/>
          <w:lang w:val="en"/>
        </w:rPr>
        <w:t>ments</w:t>
      </w:r>
    </w:p>
    <w:p w14:paraId="6B8B2B18" w14:textId="77777777" w:rsidR="00025B27" w:rsidRPr="00025B27" w:rsidRDefault="00025B27" w:rsidP="00025B27">
      <w:pPr>
        <w:spacing w:before="240" w:after="240" w:line="252" w:lineRule="auto"/>
        <w:outlineLvl w:val="1"/>
        <w:rPr>
          <w:rFonts w:ascii="Alegreya" w:eastAsia="Times New Roman" w:hAnsi="Alegreya" w:cs="Times New Roman"/>
          <w:b/>
          <w:bCs/>
          <w:color w:val="592A1E"/>
          <w:sz w:val="35"/>
          <w:szCs w:val="35"/>
          <w:lang w:val="en"/>
        </w:rPr>
      </w:pPr>
      <w:commentRangeStart w:id="2"/>
      <w:r w:rsidRPr="00025B27">
        <w:rPr>
          <w:rFonts w:ascii="Alegreya" w:eastAsia="Times New Roman" w:hAnsi="Alegreya" w:cs="Times New Roman"/>
          <w:b/>
          <w:bCs/>
          <w:color w:val="592A1E"/>
          <w:sz w:val="35"/>
          <w:szCs w:val="35"/>
          <w:lang w:val="en"/>
        </w:rPr>
        <w:t>Specific</w:t>
      </w:r>
      <w:commentRangeEnd w:id="2"/>
      <w:r w:rsidR="00247F11">
        <w:rPr>
          <w:rStyle w:val="CommentReference"/>
        </w:rPr>
        <w:commentReference w:id="2"/>
      </w:r>
    </w:p>
    <w:p w14:paraId="55012676" w14:textId="77777777" w:rsidR="00025B27" w:rsidRPr="00025B27" w:rsidRDefault="00025B27" w:rsidP="00025B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 Hawaii" w:eastAsia="Times New Roman" w:hAnsi="Open Sans Hawaii" w:cs="Times New Roman"/>
          <w:color w:val="000000"/>
          <w:sz w:val="27"/>
          <w:szCs w:val="27"/>
          <w:lang w:val="en"/>
        </w:rPr>
      </w:pPr>
      <w:r w:rsidRPr="008833A3">
        <w:rPr>
          <w:rFonts w:ascii="Open Sans Hawaii" w:eastAsia="Times New Roman" w:hAnsi="Open Sans Hawaii" w:cs="Times New Roman"/>
          <w:b/>
          <w:color w:val="000000"/>
          <w:sz w:val="27"/>
          <w:szCs w:val="27"/>
          <w:lang w:val="en"/>
          <w:rPrChange w:id="3" w:author="Friday, Kathleen S -FS" w:date="2016-06-16T20:20:00Z">
            <w:rPr>
              <w:rFonts w:ascii="Open Sans Hawaii" w:eastAsia="Times New Roman" w:hAnsi="Open Sans Hawaii" w:cs="Times New Roman"/>
              <w:color w:val="000000"/>
              <w:sz w:val="27"/>
              <w:szCs w:val="27"/>
              <w:lang w:val="en"/>
            </w:rPr>
          </w:rPrChange>
        </w:rPr>
        <w:t>Lander</w:t>
      </w:r>
      <w:r w:rsidRPr="00025B27">
        <w:rPr>
          <w:rFonts w:ascii="Open Sans Hawaii" w:eastAsia="Times New Roman" w:hAnsi="Open Sans Hawaii" w:cs="Times New Roman"/>
          <w:color w:val="000000"/>
          <w:sz w:val="27"/>
          <w:szCs w:val="27"/>
          <w:lang w:val="en"/>
        </w:rPr>
        <w:t xml:space="preserve">: Figure adapted from Figure 2 by Mark Lander, published in </w:t>
      </w:r>
      <w:hyperlink r:id="rId7" w:history="1">
        <w:r w:rsidRPr="00025B27">
          <w:rPr>
            <w:rFonts w:ascii="Open Sans Hawaii" w:eastAsia="Times New Roman" w:hAnsi="Open Sans Hawaii" w:cs="Times New Roman"/>
            <w:color w:val="0000FF"/>
            <w:sz w:val="27"/>
            <w:szCs w:val="27"/>
            <w:u w:val="single"/>
            <w:lang w:val="en"/>
          </w:rPr>
          <w:t>National Oceanic and Atmospheric Administration (NOAA) Pacific ENSO Update, 1st Quarter, 2016. Vol. 22, No. 1</w:t>
        </w:r>
      </w:hyperlink>
      <w:r w:rsidRPr="00025B27">
        <w:rPr>
          <w:rFonts w:ascii="Open Sans Hawaii" w:eastAsia="Times New Roman" w:hAnsi="Open Sans Hawaii" w:cs="Times New Roman"/>
          <w:color w:val="000000"/>
          <w:sz w:val="27"/>
          <w:szCs w:val="27"/>
          <w:lang w:val="en"/>
        </w:rPr>
        <w:t>, with permission from Mark Lander.</w:t>
      </w:r>
    </w:p>
    <w:p w14:paraId="282D68B1" w14:textId="77777777" w:rsidR="00025B27" w:rsidRPr="00025B27" w:rsidRDefault="00025B27" w:rsidP="00025B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 Hawaii" w:eastAsia="Times New Roman" w:hAnsi="Open Sans Hawaii" w:cs="Times New Roman"/>
          <w:color w:val="000000"/>
          <w:sz w:val="27"/>
          <w:szCs w:val="27"/>
          <w:lang w:val="en"/>
        </w:rPr>
      </w:pPr>
      <w:proofErr w:type="spellStart"/>
      <w:r w:rsidRPr="008833A3">
        <w:rPr>
          <w:rFonts w:ascii="Open Sans Hawaii" w:eastAsia="Times New Roman" w:hAnsi="Open Sans Hawaii" w:cs="Times New Roman"/>
          <w:b/>
          <w:color w:val="000000"/>
          <w:sz w:val="27"/>
          <w:szCs w:val="27"/>
          <w:lang w:val="en"/>
          <w:rPrChange w:id="4" w:author="Friday, Kathleen S -FS" w:date="2016-06-16T20:20:00Z">
            <w:rPr>
              <w:rFonts w:ascii="Open Sans Hawaii" w:eastAsia="Times New Roman" w:hAnsi="Open Sans Hawaii" w:cs="Times New Roman"/>
              <w:color w:val="000000"/>
              <w:sz w:val="27"/>
              <w:szCs w:val="27"/>
              <w:lang w:val="en"/>
            </w:rPr>
          </w:rPrChange>
        </w:rPr>
        <w:t>Leewai</w:t>
      </w:r>
      <w:proofErr w:type="spellEnd"/>
      <w:r w:rsidRPr="008833A3">
        <w:rPr>
          <w:rFonts w:ascii="Open Sans Hawaii" w:eastAsia="Times New Roman" w:hAnsi="Open Sans Hawaii" w:cs="Times New Roman"/>
          <w:b/>
          <w:color w:val="000000"/>
          <w:sz w:val="27"/>
          <w:szCs w:val="27"/>
          <w:lang w:val="en"/>
          <w:rPrChange w:id="5" w:author="Friday, Kathleen S -FS" w:date="2016-06-16T20:20:00Z">
            <w:rPr>
              <w:rFonts w:ascii="Open Sans Hawaii" w:eastAsia="Times New Roman" w:hAnsi="Open Sans Hawaii" w:cs="Times New Roman"/>
              <w:color w:val="000000"/>
              <w:sz w:val="27"/>
              <w:szCs w:val="27"/>
              <w:lang w:val="en"/>
            </w:rPr>
          </w:rPrChange>
        </w:rPr>
        <w:t>:</w:t>
      </w:r>
      <w:r w:rsidRPr="00025B27">
        <w:rPr>
          <w:rFonts w:ascii="Open Sans Hawaii" w:eastAsia="Times New Roman" w:hAnsi="Open Sans Hawaii" w:cs="Times New Roman"/>
          <w:color w:val="000000"/>
          <w:sz w:val="27"/>
          <w:szCs w:val="27"/>
          <w:lang w:val="en"/>
        </w:rPr>
        <w:t xml:space="preserve"> Figure adapted from illustration by Duane </w:t>
      </w:r>
      <w:proofErr w:type="spellStart"/>
      <w:r w:rsidRPr="00025B27">
        <w:rPr>
          <w:rFonts w:ascii="Open Sans Hawaii" w:eastAsia="Times New Roman" w:hAnsi="Open Sans Hawaii" w:cs="Times New Roman"/>
          <w:color w:val="000000"/>
          <w:sz w:val="27"/>
          <w:szCs w:val="27"/>
          <w:lang w:val="en"/>
        </w:rPr>
        <w:t>Leewai</w:t>
      </w:r>
      <w:proofErr w:type="spellEnd"/>
      <w:r w:rsidRPr="00025B27">
        <w:rPr>
          <w:rFonts w:ascii="Open Sans Hawaii" w:eastAsia="Times New Roman" w:hAnsi="Open Sans Hawaii" w:cs="Times New Roman"/>
          <w:color w:val="000000"/>
          <w:sz w:val="27"/>
          <w:szCs w:val="27"/>
          <w:lang w:val="en"/>
        </w:rPr>
        <w:t xml:space="preserve">, published in </w:t>
      </w:r>
      <w:hyperlink r:id="rId8" w:history="1">
        <w:r w:rsidRPr="00025B27">
          <w:rPr>
            <w:rFonts w:ascii="Open Sans Hawaii" w:eastAsia="Times New Roman" w:hAnsi="Open Sans Hawaii" w:cs="Times New Roman"/>
            <w:color w:val="0000FF"/>
            <w:sz w:val="27"/>
            <w:szCs w:val="27"/>
            <w:u w:val="single"/>
            <w:lang w:val="en"/>
          </w:rPr>
          <w:t>Coastal Change in the Pacific Islands</w:t>
        </w:r>
      </w:hyperlink>
      <w:r w:rsidRPr="00025B27">
        <w:rPr>
          <w:rFonts w:ascii="Open Sans Hawaii" w:eastAsia="Times New Roman" w:hAnsi="Open Sans Hawaii" w:cs="Times New Roman"/>
          <w:color w:val="000000"/>
          <w:sz w:val="27"/>
          <w:szCs w:val="27"/>
          <w:lang w:val="en"/>
        </w:rPr>
        <w:t xml:space="preserve">, with permission from </w:t>
      </w:r>
      <w:ins w:id="6" w:author="Friday, Kathleen S -FS" w:date="2016-06-16T20:20:00Z">
        <w:r w:rsidR="008833A3">
          <w:rPr>
            <w:rFonts w:ascii="Open Sans Hawaii" w:eastAsia="Times New Roman" w:hAnsi="Open Sans Hawaii" w:cs="Times New Roman"/>
            <w:color w:val="000000"/>
            <w:sz w:val="27"/>
            <w:szCs w:val="27"/>
            <w:lang w:val="en"/>
          </w:rPr>
          <w:t xml:space="preserve">Meghan </w:t>
        </w:r>
        <w:proofErr w:type="spellStart"/>
        <w:r w:rsidR="008833A3">
          <w:rPr>
            <w:rFonts w:ascii="Open Sans Hawaii" w:eastAsia="Times New Roman" w:hAnsi="Open Sans Hawaii" w:cs="Times New Roman"/>
            <w:color w:val="000000"/>
            <w:sz w:val="27"/>
            <w:szCs w:val="27"/>
            <w:lang w:val="en"/>
          </w:rPr>
          <w:t>Gombos</w:t>
        </w:r>
        <w:proofErr w:type="spellEnd"/>
        <w:r w:rsidR="008833A3">
          <w:rPr>
            <w:rFonts w:ascii="Open Sans Hawaii" w:eastAsia="Times New Roman" w:hAnsi="Open Sans Hawaii" w:cs="Times New Roman"/>
            <w:color w:val="000000"/>
            <w:sz w:val="27"/>
            <w:szCs w:val="27"/>
            <w:lang w:val="en"/>
          </w:rPr>
          <w:t xml:space="preserve"> and </w:t>
        </w:r>
      </w:ins>
      <w:r w:rsidRPr="00025B27">
        <w:rPr>
          <w:rFonts w:ascii="Open Sans Hawaii" w:eastAsia="Times New Roman" w:hAnsi="Open Sans Hawaii" w:cs="Times New Roman"/>
          <w:color w:val="000000"/>
          <w:sz w:val="27"/>
          <w:szCs w:val="27"/>
          <w:lang w:val="en"/>
        </w:rPr>
        <w:t xml:space="preserve">John </w:t>
      </w:r>
      <w:proofErr w:type="spellStart"/>
      <w:r w:rsidRPr="00025B27">
        <w:rPr>
          <w:rFonts w:ascii="Open Sans Hawaii" w:eastAsia="Times New Roman" w:hAnsi="Open Sans Hawaii" w:cs="Times New Roman"/>
          <w:color w:val="000000"/>
          <w:sz w:val="27"/>
          <w:szCs w:val="27"/>
          <w:lang w:val="en"/>
        </w:rPr>
        <w:t>Marra</w:t>
      </w:r>
      <w:proofErr w:type="spellEnd"/>
      <w:r w:rsidRPr="00025B27">
        <w:rPr>
          <w:rFonts w:ascii="Open Sans Hawaii" w:eastAsia="Times New Roman" w:hAnsi="Open Sans Hawaii" w:cs="Times New Roman"/>
          <w:color w:val="000000"/>
          <w:sz w:val="27"/>
          <w:szCs w:val="27"/>
          <w:lang w:val="en"/>
        </w:rPr>
        <w:t>.</w:t>
      </w:r>
    </w:p>
    <w:p w14:paraId="71161063" w14:textId="7936F1AC" w:rsidR="00025B27" w:rsidRPr="00025B27" w:rsidRDefault="00025B27" w:rsidP="00025B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 Hawaii" w:eastAsia="Times New Roman" w:hAnsi="Open Sans Hawaii" w:cs="Times New Roman"/>
          <w:color w:val="000000"/>
          <w:sz w:val="27"/>
          <w:szCs w:val="27"/>
          <w:lang w:val="en"/>
        </w:rPr>
      </w:pPr>
      <w:r w:rsidRPr="008833A3">
        <w:rPr>
          <w:rFonts w:ascii="Open Sans Hawaii" w:eastAsia="Times New Roman" w:hAnsi="Open Sans Hawaii" w:cs="Times New Roman"/>
          <w:b/>
          <w:color w:val="000000"/>
          <w:sz w:val="27"/>
          <w:szCs w:val="27"/>
          <w:lang w:val="en"/>
          <w:rPrChange w:id="7" w:author="Friday, Kathleen S -FS" w:date="2016-06-16T20:20:00Z">
            <w:rPr>
              <w:rFonts w:ascii="Open Sans Hawaii" w:eastAsia="Times New Roman" w:hAnsi="Open Sans Hawaii" w:cs="Times New Roman"/>
              <w:color w:val="000000"/>
              <w:sz w:val="27"/>
              <w:szCs w:val="27"/>
              <w:lang w:val="en"/>
            </w:rPr>
          </w:rPrChange>
        </w:rPr>
        <w:t>Ramsay</w:t>
      </w:r>
      <w:r w:rsidRPr="00025B27">
        <w:rPr>
          <w:rFonts w:ascii="Open Sans Hawaii" w:eastAsia="Times New Roman" w:hAnsi="Open Sans Hawaii" w:cs="Times New Roman"/>
          <w:color w:val="000000"/>
          <w:sz w:val="27"/>
          <w:szCs w:val="27"/>
          <w:lang w:val="en"/>
        </w:rPr>
        <w:t xml:space="preserve">: Figure adapted from illustration by Doug Ramsay, published in </w:t>
      </w:r>
      <w:hyperlink r:id="rId9" w:history="1">
        <w:r w:rsidRPr="00025B27">
          <w:rPr>
            <w:rFonts w:ascii="Open Sans Hawaii" w:eastAsia="Times New Roman" w:hAnsi="Open Sans Hawaii" w:cs="Times New Roman"/>
            <w:color w:val="0000FF"/>
            <w:sz w:val="27"/>
            <w:szCs w:val="27"/>
            <w:u w:val="single"/>
            <w:lang w:val="en"/>
          </w:rPr>
          <w:t>Coastal Change in the Pacific Islands</w:t>
        </w:r>
      </w:hyperlink>
      <w:r w:rsidRPr="00025B27">
        <w:rPr>
          <w:rFonts w:ascii="Open Sans Hawaii" w:eastAsia="Times New Roman" w:hAnsi="Open Sans Hawaii" w:cs="Times New Roman"/>
          <w:color w:val="000000"/>
          <w:sz w:val="27"/>
          <w:szCs w:val="27"/>
          <w:lang w:val="en"/>
        </w:rPr>
        <w:t xml:space="preserve">, with permission from </w:t>
      </w:r>
      <w:ins w:id="8" w:author="Friday, Kathleen S -FS" w:date="2016-06-20T14:00:00Z">
        <w:r w:rsidR="00197254">
          <w:rPr>
            <w:rFonts w:ascii="Open Sans Hawaii" w:eastAsia="Times New Roman" w:hAnsi="Open Sans Hawaii" w:cs="Times New Roman"/>
            <w:color w:val="000000"/>
            <w:sz w:val="27"/>
            <w:szCs w:val="27"/>
            <w:lang w:val="en"/>
          </w:rPr>
          <w:t>Ramsay</w:t>
        </w:r>
      </w:ins>
      <w:del w:id="9" w:author="Friday, Kathleen S -FS" w:date="2016-06-20T14:00:00Z">
        <w:r w:rsidRPr="00025B27" w:rsidDel="00197254">
          <w:rPr>
            <w:rFonts w:ascii="Open Sans Hawaii" w:eastAsia="Times New Roman" w:hAnsi="Open Sans Hawaii" w:cs="Times New Roman"/>
            <w:color w:val="000000"/>
            <w:sz w:val="27"/>
            <w:szCs w:val="27"/>
            <w:lang w:val="en"/>
          </w:rPr>
          <w:delText>**</w:delText>
        </w:r>
      </w:del>
      <w:r w:rsidRPr="00025B27">
        <w:rPr>
          <w:rFonts w:ascii="Open Sans Hawaii" w:eastAsia="Times New Roman" w:hAnsi="Open Sans Hawaii" w:cs="Times New Roman"/>
          <w:color w:val="000000"/>
          <w:sz w:val="27"/>
          <w:szCs w:val="27"/>
          <w:lang w:val="en"/>
        </w:rPr>
        <w:t>.</w:t>
      </w:r>
    </w:p>
    <w:p w14:paraId="767F87BE" w14:textId="77777777" w:rsidR="00025B27" w:rsidRPr="00025B27" w:rsidRDefault="00025B27" w:rsidP="00025B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 Hawaii" w:eastAsia="Times New Roman" w:hAnsi="Open Sans Hawaii" w:cs="Times New Roman"/>
          <w:color w:val="000000"/>
          <w:sz w:val="27"/>
          <w:szCs w:val="27"/>
          <w:lang w:val="en"/>
        </w:rPr>
      </w:pPr>
      <w:r w:rsidRPr="00025B27">
        <w:rPr>
          <w:rFonts w:ascii="Open Sans Hawaii" w:eastAsia="Times New Roman" w:hAnsi="Open Sans Hawaii" w:cs="Times New Roman"/>
          <w:color w:val="000000"/>
          <w:sz w:val="27"/>
          <w:szCs w:val="27"/>
          <w:lang w:val="en"/>
        </w:rPr>
        <w:t xml:space="preserve">Sleeper </w:t>
      </w:r>
      <w:proofErr w:type="spellStart"/>
      <w:r w:rsidRPr="008833A3">
        <w:rPr>
          <w:rFonts w:ascii="Open Sans Hawaii" w:eastAsia="Times New Roman" w:hAnsi="Open Sans Hawaii" w:cs="Times New Roman"/>
          <w:b/>
          <w:color w:val="000000"/>
          <w:sz w:val="27"/>
          <w:szCs w:val="27"/>
          <w:lang w:val="en"/>
          <w:rPrChange w:id="10" w:author="Friday, Kathleen S -FS" w:date="2016-06-16T20:21:00Z">
            <w:rPr>
              <w:rFonts w:ascii="Open Sans Hawaii" w:eastAsia="Times New Roman" w:hAnsi="Open Sans Hawaii" w:cs="Times New Roman"/>
              <w:color w:val="000000"/>
              <w:sz w:val="27"/>
              <w:szCs w:val="27"/>
              <w:lang w:val="en"/>
            </w:rPr>
          </w:rPrChange>
        </w:rPr>
        <w:t>Sared</w:t>
      </w:r>
      <w:proofErr w:type="spellEnd"/>
      <w:r w:rsidRPr="00025B27">
        <w:rPr>
          <w:rFonts w:ascii="Open Sans Hawaii" w:eastAsia="Times New Roman" w:hAnsi="Open Sans Hawaii" w:cs="Times New Roman"/>
          <w:color w:val="000000"/>
          <w:sz w:val="27"/>
          <w:szCs w:val="27"/>
          <w:lang w:val="en"/>
        </w:rPr>
        <w:t>: Chuuk Department of Agriculture, Federated States of Micronesia. Personal communication with Kathleen Friday, March 2009. Any errors are the responsibility of K. Friday.</w:t>
      </w:r>
    </w:p>
    <w:p w14:paraId="158785E1" w14:textId="77777777" w:rsidR="00025B27" w:rsidRPr="00025B27" w:rsidRDefault="00025B27" w:rsidP="00025B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 Hawaii" w:eastAsia="Times New Roman" w:hAnsi="Open Sans Hawaii" w:cs="Times New Roman"/>
          <w:color w:val="000000"/>
          <w:sz w:val="27"/>
          <w:szCs w:val="27"/>
          <w:lang w:val="en"/>
        </w:rPr>
      </w:pPr>
      <w:r w:rsidRPr="00025B27">
        <w:rPr>
          <w:rFonts w:ascii="Open Sans Hawaii" w:eastAsia="Times New Roman" w:hAnsi="Open Sans Hawaii" w:cs="Times New Roman"/>
          <w:color w:val="000000"/>
          <w:sz w:val="27"/>
          <w:szCs w:val="27"/>
          <w:lang w:val="en"/>
        </w:rPr>
        <w:t xml:space="preserve">Brian </w:t>
      </w:r>
      <w:proofErr w:type="spellStart"/>
      <w:r w:rsidRPr="008833A3">
        <w:rPr>
          <w:rFonts w:ascii="Open Sans Hawaii" w:eastAsia="Times New Roman" w:hAnsi="Open Sans Hawaii" w:cs="Times New Roman"/>
          <w:b/>
          <w:color w:val="000000"/>
          <w:sz w:val="27"/>
          <w:szCs w:val="27"/>
          <w:lang w:val="en"/>
          <w:rPrChange w:id="11" w:author="Friday, Kathleen S -FS" w:date="2016-06-16T20:21:00Z">
            <w:rPr>
              <w:rFonts w:ascii="Open Sans Hawaii" w:eastAsia="Times New Roman" w:hAnsi="Open Sans Hawaii" w:cs="Times New Roman"/>
              <w:color w:val="000000"/>
              <w:sz w:val="27"/>
              <w:szCs w:val="27"/>
              <w:lang w:val="en"/>
            </w:rPr>
          </w:rPrChange>
        </w:rPr>
        <w:t>Vandervelde</w:t>
      </w:r>
      <w:proofErr w:type="spellEnd"/>
      <w:r w:rsidRPr="00025B27">
        <w:rPr>
          <w:rFonts w:ascii="Open Sans Hawaii" w:eastAsia="Times New Roman" w:hAnsi="Open Sans Hawaii" w:cs="Times New Roman"/>
          <w:color w:val="000000"/>
          <w:sz w:val="27"/>
          <w:szCs w:val="27"/>
          <w:lang w:val="en"/>
        </w:rPr>
        <w:t>: Personal communication with Kathleen Friday, April 2015.</w:t>
      </w:r>
      <w:ins w:id="12" w:author="Friday, Kathleen S -FS" w:date="2016-06-16T20:21:00Z">
        <w:r w:rsidR="008833A3">
          <w:rPr>
            <w:rFonts w:ascii="Open Sans Hawaii" w:eastAsia="Times New Roman" w:hAnsi="Open Sans Hawaii" w:cs="Times New Roman"/>
            <w:color w:val="000000"/>
            <w:sz w:val="27"/>
            <w:szCs w:val="27"/>
            <w:lang w:val="en"/>
          </w:rPr>
          <w:t xml:space="preserve"> Any errors are the responsibility of K. Friday.</w:t>
        </w:r>
      </w:ins>
    </w:p>
    <w:p w14:paraId="0B27B3FA" w14:textId="77777777" w:rsidR="00025B27" w:rsidRDefault="00025B27" w:rsidP="00025B27">
      <w:pPr>
        <w:numPr>
          <w:ilvl w:val="0"/>
          <w:numId w:val="1"/>
        </w:numPr>
        <w:spacing w:before="100" w:beforeAutospacing="1" w:after="100" w:afterAutospacing="1" w:line="240" w:lineRule="auto"/>
        <w:rPr>
          <w:ins w:id="13" w:author="Friday, Kathleen S -FS" w:date="2016-06-16T20:49:00Z"/>
          <w:rFonts w:ascii="Open Sans Hawaii" w:eastAsia="Times New Roman" w:hAnsi="Open Sans Hawaii" w:cs="Times New Roman"/>
          <w:color w:val="000000"/>
          <w:sz w:val="27"/>
          <w:szCs w:val="27"/>
          <w:lang w:val="en"/>
        </w:rPr>
      </w:pPr>
      <w:r w:rsidRPr="008833A3">
        <w:rPr>
          <w:rFonts w:ascii="Open Sans Hawaii" w:eastAsia="Times New Roman" w:hAnsi="Open Sans Hawaii" w:cs="Times New Roman"/>
          <w:b/>
          <w:color w:val="000000"/>
          <w:sz w:val="27"/>
          <w:szCs w:val="27"/>
          <w:lang w:val="en"/>
          <w:rPrChange w:id="14" w:author="Friday, Kathleen S -FS" w:date="2016-06-16T20:21:00Z">
            <w:rPr>
              <w:rFonts w:ascii="Open Sans Hawaii" w:eastAsia="Times New Roman" w:hAnsi="Open Sans Hawaii" w:cs="Times New Roman"/>
              <w:color w:val="000000"/>
              <w:sz w:val="27"/>
              <w:szCs w:val="27"/>
              <w:lang w:val="en"/>
            </w:rPr>
          </w:rPrChange>
        </w:rPr>
        <w:t>Sutton</w:t>
      </w:r>
      <w:r w:rsidRPr="00025B27">
        <w:rPr>
          <w:rFonts w:ascii="Open Sans Hawaii" w:eastAsia="Times New Roman" w:hAnsi="Open Sans Hawaii" w:cs="Times New Roman"/>
          <w:color w:val="000000"/>
          <w:sz w:val="27"/>
          <w:szCs w:val="27"/>
          <w:lang w:val="en"/>
        </w:rPr>
        <w:t xml:space="preserve">, J., </w:t>
      </w:r>
      <w:proofErr w:type="spellStart"/>
      <w:r w:rsidRPr="00025B27">
        <w:rPr>
          <w:rFonts w:ascii="Open Sans Hawaii" w:eastAsia="Times New Roman" w:hAnsi="Open Sans Hawaii" w:cs="Times New Roman"/>
          <w:color w:val="000000"/>
          <w:sz w:val="27"/>
          <w:szCs w:val="27"/>
          <w:lang w:val="en"/>
        </w:rPr>
        <w:t>Luchetti</w:t>
      </w:r>
      <w:proofErr w:type="spellEnd"/>
      <w:r w:rsidRPr="00025B27">
        <w:rPr>
          <w:rFonts w:ascii="Open Sans Hawaii" w:eastAsia="Times New Roman" w:hAnsi="Open Sans Hawaii" w:cs="Times New Roman"/>
          <w:color w:val="000000"/>
          <w:sz w:val="27"/>
          <w:szCs w:val="27"/>
          <w:lang w:val="en"/>
        </w:rPr>
        <w:t xml:space="preserve">, N., Wright, E., Kruk, M.C., and </w:t>
      </w:r>
      <w:proofErr w:type="spellStart"/>
      <w:r w:rsidRPr="00025B27">
        <w:rPr>
          <w:rFonts w:ascii="Open Sans Hawaii" w:eastAsia="Times New Roman" w:hAnsi="Open Sans Hawaii" w:cs="Times New Roman"/>
          <w:color w:val="000000"/>
          <w:sz w:val="27"/>
          <w:szCs w:val="27"/>
          <w:lang w:val="en"/>
        </w:rPr>
        <w:t>Marra</w:t>
      </w:r>
      <w:proofErr w:type="spellEnd"/>
      <w:r w:rsidRPr="00025B27">
        <w:rPr>
          <w:rFonts w:ascii="Open Sans Hawaii" w:eastAsia="Times New Roman" w:hAnsi="Open Sans Hawaii" w:cs="Times New Roman"/>
          <w:color w:val="000000"/>
          <w:sz w:val="27"/>
          <w:szCs w:val="27"/>
          <w:lang w:val="en"/>
        </w:rPr>
        <w:t xml:space="preserve">, J.J. 2015. </w:t>
      </w:r>
      <w:hyperlink r:id="rId10" w:history="1">
        <w:r w:rsidRPr="00025B27">
          <w:rPr>
            <w:rFonts w:ascii="Open Sans Hawaii" w:eastAsia="Times New Roman" w:hAnsi="Open Sans Hawaii" w:cs="Times New Roman"/>
            <w:color w:val="0000FF"/>
            <w:sz w:val="27"/>
            <w:szCs w:val="27"/>
            <w:u w:val="single"/>
            <w:lang w:val="en"/>
          </w:rPr>
          <w:t>An El Niño Southern Oscillation (ENSO) Based Precipitation Climatology for the United States Affiliated Pacific Islands (USAPI) using the PERSIANN Climate Data Record (CDR)</w:t>
        </w:r>
      </w:hyperlink>
      <w:r w:rsidRPr="00025B27">
        <w:rPr>
          <w:rFonts w:ascii="Open Sans Hawaii" w:eastAsia="Times New Roman" w:hAnsi="Open Sans Hawaii" w:cs="Times New Roman"/>
          <w:color w:val="000000"/>
          <w:sz w:val="27"/>
          <w:szCs w:val="27"/>
          <w:lang w:val="en"/>
        </w:rPr>
        <w:t>. NASA DEVELOP National Program, NOAA’s National Centers for Environmental Information, 477pp</w:t>
      </w:r>
      <w:commentRangeStart w:id="15"/>
      <w:r w:rsidRPr="00025B27">
        <w:rPr>
          <w:rFonts w:ascii="Open Sans Hawaii" w:eastAsia="Times New Roman" w:hAnsi="Open Sans Hawaii" w:cs="Times New Roman"/>
          <w:color w:val="000000"/>
          <w:sz w:val="27"/>
          <w:szCs w:val="27"/>
          <w:lang w:val="en"/>
        </w:rPr>
        <w:t>.</w:t>
      </w:r>
      <w:ins w:id="16" w:author="Friday, Kathleen S -FS" w:date="2016-06-16T20:26:00Z">
        <w:r w:rsidR="00B66455">
          <w:rPr>
            <w:rFonts w:ascii="Open Sans Hawaii" w:eastAsia="Times New Roman" w:hAnsi="Open Sans Hawaii" w:cs="Times New Roman"/>
            <w:color w:val="000000"/>
            <w:sz w:val="27"/>
            <w:szCs w:val="27"/>
            <w:lang w:val="en"/>
          </w:rPr>
          <w:t xml:space="preserve"> </w:t>
        </w:r>
      </w:ins>
      <w:ins w:id="17" w:author="Friday, Kathleen S -FS" w:date="2016-06-16T20:37:00Z">
        <w:r w:rsidR="00F80FA2">
          <w:rPr>
            <w:rFonts w:ascii="Open Sans Hawaii" w:eastAsia="Times New Roman" w:hAnsi="Open Sans Hawaii" w:cs="Times New Roman"/>
            <w:color w:val="000000"/>
            <w:sz w:val="27"/>
            <w:szCs w:val="27"/>
            <w:lang w:val="en"/>
          </w:rPr>
          <w:t>51 MB.</w:t>
        </w:r>
        <w:commentRangeEnd w:id="15"/>
        <w:r w:rsidR="00F80FA2">
          <w:rPr>
            <w:rStyle w:val="CommentReference"/>
          </w:rPr>
          <w:commentReference w:id="15"/>
        </w:r>
      </w:ins>
    </w:p>
    <w:p w14:paraId="0B2B1770" w14:textId="481AA40B" w:rsidR="00247F11" w:rsidRDefault="00247F11" w:rsidP="00025B27">
      <w:pPr>
        <w:numPr>
          <w:ilvl w:val="0"/>
          <w:numId w:val="1"/>
        </w:numPr>
        <w:spacing w:before="100" w:beforeAutospacing="1" w:after="100" w:afterAutospacing="1" w:line="240" w:lineRule="auto"/>
        <w:rPr>
          <w:ins w:id="18" w:author="Friday, Kathleen S -FS" w:date="2016-06-17T10:03:00Z"/>
          <w:rFonts w:ascii="Open Sans Hawaii" w:eastAsia="Times New Roman" w:hAnsi="Open Sans Hawaii" w:cs="Times New Roman"/>
          <w:color w:val="000000"/>
          <w:sz w:val="27"/>
          <w:szCs w:val="27"/>
          <w:lang w:val="en"/>
        </w:rPr>
      </w:pPr>
      <w:proofErr w:type="spellStart"/>
      <w:ins w:id="19" w:author="Friday, Kathleen S -FS" w:date="2016-06-16T20:49:00Z">
        <w:r w:rsidRPr="00247F11">
          <w:rPr>
            <w:rFonts w:ascii="Open Sans Hawaii" w:eastAsia="Times New Roman" w:hAnsi="Open Sans Hawaii" w:cs="Times New Roman"/>
            <w:color w:val="000000"/>
            <w:sz w:val="27"/>
            <w:szCs w:val="27"/>
            <w:lang w:val="en"/>
            <w:rPrChange w:id="20" w:author="Friday, Kathleen S -FS" w:date="2016-06-16T20:49:00Z">
              <w:rPr>
                <w:rFonts w:ascii="Open Sans Hawaii" w:eastAsia="Times New Roman" w:hAnsi="Open Sans Hawaii" w:cs="Times New Roman"/>
                <w:b/>
                <w:color w:val="000000"/>
                <w:sz w:val="27"/>
                <w:szCs w:val="27"/>
                <w:lang w:val="en"/>
              </w:rPr>
            </w:rPrChange>
          </w:rPr>
          <w:t>Lajkit</w:t>
        </w:r>
        <w:proofErr w:type="spellEnd"/>
        <w:r w:rsidRPr="00247F11">
          <w:rPr>
            <w:rFonts w:ascii="Open Sans Hawaii" w:eastAsia="Times New Roman" w:hAnsi="Open Sans Hawaii" w:cs="Times New Roman"/>
            <w:color w:val="000000"/>
            <w:sz w:val="27"/>
            <w:szCs w:val="27"/>
            <w:lang w:val="en"/>
            <w:rPrChange w:id="21" w:author="Friday, Kathleen S -FS" w:date="2016-06-16T20:49:00Z">
              <w:rPr>
                <w:rFonts w:ascii="Open Sans Hawaii" w:eastAsia="Times New Roman" w:hAnsi="Open Sans Hawaii" w:cs="Times New Roman"/>
                <w:b/>
                <w:color w:val="000000"/>
                <w:sz w:val="27"/>
                <w:szCs w:val="27"/>
                <w:lang w:val="en"/>
              </w:rPr>
            </w:rPrChange>
          </w:rPr>
          <w:t xml:space="preserve"> </w:t>
        </w:r>
        <w:r>
          <w:rPr>
            <w:rFonts w:ascii="Open Sans Hawaii" w:eastAsia="Times New Roman" w:hAnsi="Open Sans Hawaii" w:cs="Times New Roman"/>
            <w:b/>
            <w:color w:val="000000"/>
            <w:sz w:val="27"/>
            <w:szCs w:val="27"/>
            <w:lang w:val="en"/>
          </w:rPr>
          <w:t>Rufus:</w:t>
        </w:r>
        <w:r>
          <w:rPr>
            <w:rFonts w:ascii="Open Sans Hawaii" w:eastAsia="Times New Roman" w:hAnsi="Open Sans Hawaii" w:cs="Times New Roman"/>
            <w:color w:val="000000"/>
            <w:sz w:val="27"/>
            <w:szCs w:val="27"/>
            <w:lang w:val="en"/>
          </w:rPr>
          <w:t xml:space="preserve"> Figure created using data from Sutton.</w:t>
        </w:r>
      </w:ins>
    </w:p>
    <w:p w14:paraId="06D8A554" w14:textId="28565EFE" w:rsidR="00B82A85" w:rsidRDefault="00B82A85" w:rsidP="00B82A85">
      <w:pPr>
        <w:pStyle w:val="CommentText"/>
        <w:numPr>
          <w:ilvl w:val="0"/>
          <w:numId w:val="1"/>
        </w:numPr>
        <w:rPr>
          <w:ins w:id="22" w:author="Friday, Kathleen S -FS" w:date="2016-06-17T10:03:00Z"/>
        </w:rPr>
      </w:pPr>
      <w:ins w:id="23" w:author="Friday, Kathleen S -FS" w:date="2016-06-17T10:03:00Z">
        <w:r>
          <w:rPr>
            <w:rStyle w:val="CommentReference"/>
          </w:rPr>
          <w:annotationRef/>
        </w:r>
      </w:ins>
      <w:proofErr w:type="spellStart"/>
      <w:ins w:id="24" w:author="Friday, Kathleen S -FS" w:date="2016-06-17T10:10:00Z">
        <w:r>
          <w:t>Karness</w:t>
        </w:r>
        <w:proofErr w:type="spellEnd"/>
        <w:r>
          <w:t xml:space="preserve"> </w:t>
        </w:r>
        <w:proofErr w:type="spellStart"/>
        <w:r w:rsidRPr="00B82A85">
          <w:rPr>
            <w:b/>
            <w:rPrChange w:id="25" w:author="Friday, Kathleen S -FS" w:date="2016-06-17T10:11:00Z">
              <w:rPr/>
            </w:rPrChange>
          </w:rPr>
          <w:t>Kusto</w:t>
        </w:r>
      </w:ins>
      <w:proofErr w:type="spellEnd"/>
      <w:ins w:id="26" w:author="Friday, Kathleen S -FS" w:date="2016-06-20T13:58:00Z">
        <w:r w:rsidR="00197254">
          <w:rPr>
            <w:b/>
          </w:rPr>
          <w:t xml:space="preserve"> and Samuel </w:t>
        </w:r>
        <w:proofErr w:type="spellStart"/>
        <w:r w:rsidR="00197254">
          <w:rPr>
            <w:b/>
          </w:rPr>
          <w:t>Bikajle</w:t>
        </w:r>
      </w:ins>
      <w:proofErr w:type="spellEnd"/>
      <w:ins w:id="27" w:author="Friday, Kathleen S -FS" w:date="2016-06-20T13:57:00Z">
        <w:r w:rsidR="00197254">
          <w:rPr>
            <w:b/>
          </w:rPr>
          <w:t>. (Content and acknowledgement to be determined)</w:t>
        </w:r>
      </w:ins>
      <w:ins w:id="28" w:author="Friday, Kathleen S -FS" w:date="2016-06-17T10:03:00Z">
        <w:r>
          <w:t>.</w:t>
        </w:r>
      </w:ins>
    </w:p>
    <w:p w14:paraId="2B65E719" w14:textId="77777777" w:rsidR="00B82A85" w:rsidRPr="00025B27" w:rsidRDefault="00B82A85" w:rsidP="00025B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 Hawaii" w:eastAsia="Times New Roman" w:hAnsi="Open Sans Hawaii" w:cs="Times New Roman"/>
          <w:color w:val="000000"/>
          <w:sz w:val="27"/>
          <w:szCs w:val="27"/>
          <w:lang w:val="en"/>
        </w:rPr>
      </w:pPr>
    </w:p>
    <w:p w14:paraId="0D3029E2" w14:textId="77777777" w:rsidR="00025B27" w:rsidRPr="00025B27" w:rsidRDefault="00025B27" w:rsidP="00025B27">
      <w:pPr>
        <w:spacing w:before="240" w:after="240" w:line="252" w:lineRule="auto"/>
        <w:outlineLvl w:val="1"/>
        <w:rPr>
          <w:rFonts w:ascii="Alegreya" w:eastAsia="Times New Roman" w:hAnsi="Alegreya" w:cs="Times New Roman"/>
          <w:b/>
          <w:bCs/>
          <w:color w:val="592A1E"/>
          <w:sz w:val="35"/>
          <w:szCs w:val="35"/>
          <w:lang w:val="en"/>
        </w:rPr>
      </w:pPr>
      <w:r w:rsidRPr="00025B27">
        <w:rPr>
          <w:rFonts w:ascii="Alegreya" w:eastAsia="Times New Roman" w:hAnsi="Alegreya" w:cs="Times New Roman"/>
          <w:b/>
          <w:bCs/>
          <w:color w:val="592A1E"/>
          <w:sz w:val="35"/>
          <w:szCs w:val="35"/>
          <w:lang w:val="en"/>
        </w:rPr>
        <w:t>General</w:t>
      </w:r>
    </w:p>
    <w:p w14:paraId="3400A4F8" w14:textId="09549819" w:rsidR="006D4EEF" w:rsidRPr="00197254" w:rsidRDefault="006D4EEF" w:rsidP="00197254">
      <w:pPr>
        <w:pStyle w:val="NormalWeb"/>
        <w:spacing w:before="0" w:beforeAutospacing="0" w:after="0" w:afterAutospacing="0"/>
        <w:rPr>
          <w:ins w:id="29" w:author="Friday, Kathleen S -FS" w:date="2016-06-20T13:51:00Z"/>
          <w:rPrChange w:id="30" w:author="Friday, Kathleen S -FS" w:date="2016-06-20T13:56:00Z">
            <w:rPr>
              <w:ins w:id="31" w:author="Friday, Kathleen S -FS" w:date="2016-06-20T13:51:00Z"/>
              <w:b/>
              <w:bCs/>
              <w:sz w:val="36"/>
              <w:szCs w:val="36"/>
            </w:rPr>
          </w:rPrChange>
        </w:rPr>
        <w:pPrChange w:id="32" w:author="Friday, Kathleen S -FS" w:date="2016-06-20T13:56:00Z">
          <w:pPr>
            <w:pStyle w:val="Default"/>
            <w:spacing w:before="120"/>
          </w:pPr>
        </w:pPrChange>
      </w:pPr>
      <w:ins w:id="33" w:author="Friday, Kathleen S -FS" w:date="2016-06-20T13:45:00Z">
        <w:r w:rsidRPr="00197254">
          <w:rPr>
            <w:bCs/>
            <w:rPrChange w:id="34" w:author="Friday, Kathleen S -FS" w:date="2016-06-20T13:56:00Z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rPrChange>
          </w:rPr>
          <w:t xml:space="preserve">The project </w:t>
        </w:r>
        <w:r w:rsidRPr="00197254">
          <w:rPr>
            <w:bCs/>
            <w:rPrChange w:id="35" w:author="Friday, Kathleen S -FS" w:date="2016-06-20T13:56:00Z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rPrChange>
          </w:rPr>
          <w:t xml:space="preserve">that produced this website </w:t>
        </w:r>
        <w:r w:rsidRPr="00197254">
          <w:rPr>
            <w:bCs/>
            <w:rPrChange w:id="36" w:author="Friday, Kathleen S -FS" w:date="2016-06-20T13:56:00Z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rPrChange>
          </w:rPr>
          <w:t>was supported by the Department of Interior Pacific Islands Climate Science Center under Grant Number </w:t>
        </w:r>
        <w:r w:rsidRPr="00197254">
          <w:rPr>
            <w:bCs/>
            <w:i/>
            <w:iCs/>
            <w:rPrChange w:id="37" w:author="Friday, Kathleen S -FS" w:date="2016-06-20T13:56:00Z">
              <w:rPr>
                <w:b/>
                <w:bCs/>
                <w:i/>
                <w:iCs/>
                <w:sz w:val="36"/>
                <w:szCs w:val="36"/>
              </w:rPr>
            </w:rPrChange>
          </w:rPr>
          <w:t>G14AP00184</w:t>
        </w:r>
        <w:r w:rsidRPr="00197254">
          <w:rPr>
            <w:bCs/>
            <w:rPrChange w:id="38" w:author="Friday, Kathleen S -FS" w:date="2016-06-20T13:56:00Z">
              <w:rPr>
                <w:b/>
                <w:bCs/>
                <w:sz w:val="36"/>
                <w:szCs w:val="36"/>
              </w:rPr>
            </w:rPrChange>
          </w:rPr>
          <w:t> from the United States Geological Survey</w:t>
        </w:r>
      </w:ins>
      <w:ins w:id="39" w:author="Friday, Kathleen S -FS" w:date="2016-06-20T13:49:00Z">
        <w:r w:rsidRPr="00197254">
          <w:rPr>
            <w:bCs/>
            <w:rPrChange w:id="40" w:author="Friday, Kathleen S -FS" w:date="2016-06-20T13:56:00Z">
              <w:rPr>
                <w:b/>
                <w:bCs/>
                <w:sz w:val="36"/>
                <w:szCs w:val="36"/>
              </w:rPr>
            </w:rPrChange>
          </w:rPr>
          <w:t xml:space="preserve">, entitled </w:t>
        </w:r>
        <w:proofErr w:type="gramStart"/>
        <w:r w:rsidRPr="00197254">
          <w:rPr>
            <w:bCs/>
            <w:rPrChange w:id="41" w:author="Friday, Kathleen S -FS" w:date="2016-06-20T13:56:00Z">
              <w:rPr>
                <w:b/>
                <w:bCs/>
                <w:sz w:val="36"/>
                <w:szCs w:val="36"/>
              </w:rPr>
            </w:rPrChange>
          </w:rPr>
          <w:t>“ ‘Vegetative</w:t>
        </w:r>
        <w:proofErr w:type="gramEnd"/>
        <w:r w:rsidRPr="00197254">
          <w:rPr>
            <w:bCs/>
            <w:rPrChange w:id="42" w:author="Friday, Kathleen S -FS" w:date="2016-06-20T13:56:00Z">
              <w:rPr>
                <w:b/>
                <w:bCs/>
                <w:sz w:val="36"/>
                <w:szCs w:val="36"/>
              </w:rPr>
            </w:rPrChange>
          </w:rPr>
          <w:t xml:space="preserve"> Guide &amp; Dashboard’ relating atoll </w:t>
        </w:r>
        <w:r w:rsidRPr="00197254">
          <w:rPr>
            <w:bCs/>
            <w:rPrChange w:id="43" w:author="Friday, Kathleen S -FS" w:date="2016-06-20T13:56:00Z">
              <w:rPr>
                <w:b/>
                <w:bCs/>
                <w:sz w:val="36"/>
                <w:szCs w:val="36"/>
              </w:rPr>
            </w:rPrChange>
          </w:rPr>
          <w:t xml:space="preserve">traditional </w:t>
        </w:r>
        <w:r w:rsidRPr="00197254">
          <w:rPr>
            <w:bCs/>
            <w:rPrChange w:id="44" w:author="Friday, Kathleen S -FS" w:date="2016-06-20T13:56:00Z">
              <w:rPr>
                <w:b/>
                <w:bCs/>
                <w:sz w:val="36"/>
                <w:szCs w:val="36"/>
              </w:rPr>
            </w:rPrChange>
          </w:rPr>
          <w:t>agroforestry recommendations to predicted climate and sea level conditions in the Marshall Islands.”</w:t>
        </w:r>
      </w:ins>
      <w:ins w:id="45" w:author="Friday, Kathleen S -FS" w:date="2016-06-20T13:45:00Z">
        <w:r w:rsidRPr="00197254">
          <w:rPr>
            <w:bCs/>
            <w:rPrChange w:id="46" w:author="Friday, Kathleen S -FS" w:date="2016-06-20T13:56:00Z">
              <w:rPr>
                <w:b/>
                <w:bCs/>
                <w:sz w:val="36"/>
                <w:szCs w:val="36"/>
              </w:rPr>
            </w:rPrChange>
          </w:rPr>
          <w:t>  Its contents are solely the responsibility of the authors and do not necessarily represent the official views of the USGS</w:t>
        </w:r>
      </w:ins>
      <w:ins w:id="47" w:author="Friday, Kathleen S -FS" w:date="2016-06-20T13:46:00Z">
        <w:r w:rsidRPr="00197254">
          <w:rPr>
            <w:bCs/>
            <w:rPrChange w:id="48" w:author="Friday, Kathleen S -FS" w:date="2016-06-20T13:56:00Z">
              <w:rPr>
                <w:b/>
                <w:bCs/>
                <w:sz w:val="36"/>
                <w:szCs w:val="36"/>
              </w:rPr>
            </w:rPrChange>
          </w:rPr>
          <w:t>.</w:t>
        </w:r>
      </w:ins>
      <w:ins w:id="49" w:author="Friday, Kathleen S -FS" w:date="2016-06-20T13:50:00Z">
        <w:r w:rsidRPr="00197254">
          <w:rPr>
            <w:bCs/>
            <w:rPrChange w:id="50" w:author="Friday, Kathleen S -FS" w:date="2016-06-20T13:56:00Z">
              <w:rPr>
                <w:b/>
                <w:bCs/>
                <w:sz w:val="36"/>
                <w:szCs w:val="36"/>
              </w:rPr>
            </w:rPrChange>
          </w:rPr>
          <w:t xml:space="preserve"> </w:t>
        </w:r>
      </w:ins>
    </w:p>
    <w:p w14:paraId="267A1191" w14:textId="4BE25BC7" w:rsidR="006D4EEF" w:rsidRPr="00197254" w:rsidRDefault="006D4EEF" w:rsidP="00197254">
      <w:pPr>
        <w:pStyle w:val="Default"/>
        <w:spacing w:before="120"/>
        <w:rPr>
          <w:ins w:id="51" w:author="Friday, Kathleen S -FS" w:date="2016-06-20T13:51:00Z"/>
          <w:rFonts w:ascii="Times New Roman" w:hAnsi="Times New Roman" w:cs="Times New Roman"/>
          <w:rPrChange w:id="52" w:author="Friday, Kathleen S -FS" w:date="2016-06-20T13:56:00Z">
            <w:rPr>
              <w:ins w:id="53" w:author="Friday, Kathleen S -FS" w:date="2016-06-20T13:51:00Z"/>
              <w:rFonts w:ascii="Arial Narrow" w:hAnsi="Arial Narrow" w:cs="Times New Roman"/>
            </w:rPr>
          </w:rPrChange>
        </w:rPr>
      </w:pPr>
      <w:ins w:id="54" w:author="Friday, Kathleen S -FS" w:date="2016-06-20T13:51:00Z">
        <w:r w:rsidRPr="00197254">
          <w:rPr>
            <w:rFonts w:ascii="Times New Roman" w:hAnsi="Times New Roman" w:cs="Times New Roman"/>
            <w:bCs/>
            <w:rPrChange w:id="55" w:author="Friday, Kathleen S -FS" w:date="2016-06-20T13:56:00Z">
              <w:rPr>
                <w:b/>
                <w:bCs/>
                <w:sz w:val="36"/>
                <w:szCs w:val="36"/>
              </w:rPr>
            </w:rPrChange>
          </w:rPr>
          <w:t>Project contact: P</w:t>
        </w:r>
      </w:ins>
      <w:ins w:id="56" w:author="Friday, Kathleen S -FS" w:date="2016-06-20T13:50:00Z">
        <w:r w:rsidRPr="00197254">
          <w:rPr>
            <w:rFonts w:ascii="Times New Roman" w:hAnsi="Times New Roman" w:cs="Times New Roman"/>
            <w:bCs/>
            <w:rPrChange w:id="57" w:author="Friday, Kathleen S -FS" w:date="2016-06-20T13:56:00Z">
              <w:rPr>
                <w:b/>
                <w:bCs/>
                <w:sz w:val="36"/>
                <w:szCs w:val="36"/>
              </w:rPr>
            </w:rPrChange>
          </w:rPr>
          <w:t xml:space="preserve">rincipal Investigator </w:t>
        </w:r>
      </w:ins>
      <w:ins w:id="58" w:author="Friday, Kathleen S -FS" w:date="2016-06-20T13:51:00Z">
        <w:r w:rsidRPr="00197254">
          <w:rPr>
            <w:rFonts w:ascii="Times New Roman" w:hAnsi="Times New Roman" w:cs="Times New Roman"/>
            <w:bCs/>
            <w:rPrChange w:id="59" w:author="Friday, Kathleen S -FS" w:date="2016-06-20T13:56:00Z">
              <w:rPr>
                <w:b/>
                <w:bCs/>
                <w:sz w:val="36"/>
                <w:szCs w:val="36"/>
              </w:rPr>
            </w:rPrChange>
          </w:rPr>
          <w:t>M</w:t>
        </w:r>
      </w:ins>
      <w:ins w:id="60" w:author="Friday, Kathleen S -FS" w:date="2016-06-20T13:50:00Z">
        <w:r w:rsidRPr="00197254">
          <w:rPr>
            <w:rFonts w:ascii="Times New Roman" w:hAnsi="Times New Roman" w:cs="Times New Roman"/>
            <w:rPrChange w:id="61" w:author="Friday, Kathleen S -FS" w:date="2016-06-20T13:56:00Z">
              <w:rPr>
                <w:rFonts w:ascii="Arial Narrow" w:hAnsi="Arial Narrow" w:cs="Times New Roman"/>
              </w:rPr>
            </w:rPrChange>
          </w:rPr>
          <w:t>aria Haws, Ph.D., Director, Pacific Aquaculture and Coastal Resources Center, College of Agriculture, Forestry and Natural Resource Manage</w:t>
        </w:r>
        <w:r w:rsidRPr="00197254">
          <w:rPr>
            <w:rFonts w:ascii="Times New Roman" w:hAnsi="Times New Roman" w:cs="Times New Roman"/>
            <w:rPrChange w:id="62" w:author="Friday, Kathleen S -FS" w:date="2016-06-20T13:56:00Z">
              <w:rPr>
                <w:rFonts w:ascii="Arial Narrow" w:hAnsi="Arial Narrow" w:cs="Times New Roman"/>
              </w:rPr>
            </w:rPrChange>
          </w:rPr>
          <w:t xml:space="preserve">ment, University of Hawaii </w:t>
        </w:r>
      </w:ins>
      <w:ins w:id="63" w:author="Friday, Kathleen S -FS" w:date="2016-06-20T14:00:00Z">
        <w:r w:rsidR="00197254">
          <w:rPr>
            <w:rFonts w:ascii="Times New Roman" w:hAnsi="Times New Roman" w:cs="Times New Roman"/>
          </w:rPr>
          <w:t xml:space="preserve">at </w:t>
        </w:r>
      </w:ins>
      <w:ins w:id="64" w:author="Friday, Kathleen S -FS" w:date="2016-06-20T13:50:00Z">
        <w:r w:rsidRPr="00197254">
          <w:rPr>
            <w:rFonts w:ascii="Times New Roman" w:hAnsi="Times New Roman" w:cs="Times New Roman"/>
            <w:rPrChange w:id="65" w:author="Friday, Kathleen S -FS" w:date="2016-06-20T13:56:00Z">
              <w:rPr>
                <w:rFonts w:ascii="Arial Narrow" w:hAnsi="Arial Narrow" w:cs="Times New Roman"/>
              </w:rPr>
            </w:rPrChange>
          </w:rPr>
          <w:t>Hilo</w:t>
        </w:r>
      </w:ins>
      <w:ins w:id="66" w:author="Friday, Kathleen S -FS" w:date="2016-06-20T13:51:00Z">
        <w:r w:rsidRPr="00197254">
          <w:rPr>
            <w:rFonts w:ascii="Times New Roman" w:hAnsi="Times New Roman" w:cs="Times New Roman"/>
            <w:rPrChange w:id="67" w:author="Friday, Kathleen S -FS" w:date="2016-06-20T13:56:00Z">
              <w:rPr>
                <w:rFonts w:ascii="Arial Narrow" w:hAnsi="Arial Narrow" w:cs="Times New Roman"/>
              </w:rPr>
            </w:rPrChange>
          </w:rPr>
          <w:t xml:space="preserve"> (</w:t>
        </w:r>
        <w:r w:rsidRPr="00197254">
          <w:rPr>
            <w:rFonts w:ascii="Times New Roman" w:hAnsi="Times New Roman" w:cs="Times New Roman"/>
            <w:rPrChange w:id="68" w:author="Friday, Kathleen S -FS" w:date="2016-06-20T13:56:00Z">
              <w:rPr>
                <w:rFonts w:ascii="Arial Narrow" w:hAnsi="Arial Narrow" w:cs="Times New Roman"/>
              </w:rPr>
            </w:rPrChange>
          </w:rPr>
          <w:fldChar w:fldCharType="begin"/>
        </w:r>
        <w:r w:rsidRPr="00197254">
          <w:rPr>
            <w:rFonts w:ascii="Times New Roman" w:hAnsi="Times New Roman" w:cs="Times New Roman"/>
            <w:rPrChange w:id="69" w:author="Friday, Kathleen S -FS" w:date="2016-06-20T13:56:00Z">
              <w:rPr>
                <w:rFonts w:ascii="Arial Narrow" w:hAnsi="Arial Narrow" w:cs="Times New Roman"/>
              </w:rPr>
            </w:rPrChange>
          </w:rPr>
          <w:instrText xml:space="preserve"> HYPERLINK "mailto:</w:instrText>
        </w:r>
      </w:ins>
      <w:ins w:id="70" w:author="Friday, Kathleen S -FS" w:date="2016-06-20T13:50:00Z">
        <w:r w:rsidRPr="00197254">
          <w:rPr>
            <w:rFonts w:ascii="Times New Roman" w:hAnsi="Times New Roman" w:cs="Times New Roman"/>
            <w:rPrChange w:id="71" w:author="Friday, Kathleen S -FS" w:date="2016-06-20T13:56:00Z">
              <w:rPr>
                <w:rFonts w:ascii="Arial Narrow" w:hAnsi="Arial Narrow" w:cs="Times New Roman"/>
              </w:rPr>
            </w:rPrChange>
          </w:rPr>
          <w:instrText>haws@hawaii.edu</w:instrText>
        </w:r>
      </w:ins>
      <w:ins w:id="72" w:author="Friday, Kathleen S -FS" w:date="2016-06-20T13:51:00Z">
        <w:r w:rsidRPr="00197254">
          <w:rPr>
            <w:rFonts w:ascii="Times New Roman" w:hAnsi="Times New Roman" w:cs="Times New Roman"/>
            <w:rPrChange w:id="73" w:author="Friday, Kathleen S -FS" w:date="2016-06-20T13:56:00Z">
              <w:rPr>
                <w:rFonts w:ascii="Arial Narrow" w:hAnsi="Arial Narrow" w:cs="Times New Roman"/>
              </w:rPr>
            </w:rPrChange>
          </w:rPr>
          <w:instrText xml:space="preserve">" </w:instrText>
        </w:r>
        <w:r w:rsidRPr="00197254">
          <w:rPr>
            <w:rFonts w:ascii="Times New Roman" w:hAnsi="Times New Roman" w:cs="Times New Roman"/>
            <w:rPrChange w:id="74" w:author="Friday, Kathleen S -FS" w:date="2016-06-20T13:56:00Z">
              <w:rPr>
                <w:rFonts w:ascii="Arial Narrow" w:hAnsi="Arial Narrow" w:cs="Times New Roman"/>
              </w:rPr>
            </w:rPrChange>
          </w:rPr>
          <w:fldChar w:fldCharType="separate"/>
        </w:r>
      </w:ins>
      <w:ins w:id="75" w:author="Friday, Kathleen S -FS" w:date="2016-06-20T13:50:00Z">
        <w:r w:rsidRPr="00197254">
          <w:rPr>
            <w:rStyle w:val="Hyperlink"/>
            <w:rFonts w:ascii="Times New Roman" w:hAnsi="Times New Roman" w:cs="Times New Roman"/>
            <w:rPrChange w:id="76" w:author="Friday, Kathleen S -FS" w:date="2016-06-20T13:56:00Z">
              <w:rPr>
                <w:rStyle w:val="Hyperlink"/>
                <w:rFonts w:ascii="Arial Narrow" w:hAnsi="Arial Narrow" w:cs="Times New Roman"/>
              </w:rPr>
            </w:rPrChange>
          </w:rPr>
          <w:t>haws@hawaii.edu</w:t>
        </w:r>
      </w:ins>
      <w:ins w:id="77" w:author="Friday, Kathleen S -FS" w:date="2016-06-20T13:51:00Z">
        <w:r w:rsidRPr="00197254">
          <w:rPr>
            <w:rFonts w:ascii="Times New Roman" w:hAnsi="Times New Roman" w:cs="Times New Roman"/>
            <w:rPrChange w:id="78" w:author="Friday, Kathleen S -FS" w:date="2016-06-20T13:56:00Z">
              <w:rPr>
                <w:rFonts w:ascii="Arial Narrow" w:hAnsi="Arial Narrow" w:cs="Times New Roman"/>
              </w:rPr>
            </w:rPrChange>
          </w:rPr>
          <w:fldChar w:fldCharType="end"/>
        </w:r>
        <w:r w:rsidRPr="00197254">
          <w:rPr>
            <w:rFonts w:ascii="Times New Roman" w:hAnsi="Times New Roman" w:cs="Times New Roman"/>
            <w:rPrChange w:id="79" w:author="Friday, Kathleen S -FS" w:date="2016-06-20T13:56:00Z">
              <w:rPr>
                <w:rFonts w:ascii="Arial Narrow" w:hAnsi="Arial Narrow" w:cs="Times New Roman"/>
              </w:rPr>
            </w:rPrChange>
          </w:rPr>
          <w:t>).</w:t>
        </w:r>
      </w:ins>
    </w:p>
    <w:p w14:paraId="4954E524" w14:textId="13D90A71" w:rsidR="006D4EEF" w:rsidRPr="00197254" w:rsidRDefault="006D4EEF" w:rsidP="00197254">
      <w:pPr>
        <w:pStyle w:val="Default"/>
        <w:spacing w:before="120"/>
        <w:rPr>
          <w:ins w:id="80" w:author="Friday, Kathleen S -FS" w:date="2016-06-20T13:52:00Z"/>
          <w:rFonts w:ascii="Times New Roman" w:hAnsi="Times New Roman" w:cs="Times New Roman"/>
          <w:rPrChange w:id="81" w:author="Friday, Kathleen S -FS" w:date="2016-06-20T13:56:00Z">
            <w:rPr>
              <w:ins w:id="82" w:author="Friday, Kathleen S -FS" w:date="2016-06-20T13:52:00Z"/>
              <w:rFonts w:ascii="Arial Narrow" w:hAnsi="Arial Narrow" w:cs="Times New Roman"/>
            </w:rPr>
          </w:rPrChange>
        </w:rPr>
      </w:pPr>
      <w:ins w:id="83" w:author="Friday, Kathleen S -FS" w:date="2016-06-20T13:52:00Z">
        <w:r w:rsidRPr="00197254">
          <w:rPr>
            <w:rFonts w:ascii="Times New Roman" w:hAnsi="Times New Roman" w:cs="Times New Roman"/>
            <w:rPrChange w:id="84" w:author="Friday, Kathleen S -FS" w:date="2016-06-20T13:56:00Z">
              <w:rPr>
                <w:rFonts w:ascii="Arial Narrow" w:hAnsi="Arial Narrow" w:cs="Times New Roman"/>
              </w:rPr>
            </w:rPrChange>
          </w:rPr>
          <w:t>Grant cooperators and partners:</w:t>
        </w:r>
      </w:ins>
    </w:p>
    <w:p w14:paraId="30974CDE" w14:textId="77777777" w:rsidR="006D4EEF" w:rsidRPr="00197254" w:rsidRDefault="006D4EEF" w:rsidP="00197254">
      <w:pPr>
        <w:pStyle w:val="Default"/>
        <w:spacing w:before="120"/>
        <w:rPr>
          <w:ins w:id="85" w:author="Friday, Kathleen S -FS" w:date="2016-06-20T13:55:00Z"/>
          <w:rFonts w:ascii="Times New Roman" w:hAnsi="Times New Roman" w:cs="Times New Roman"/>
          <w:rPrChange w:id="86" w:author="Friday, Kathleen S -FS" w:date="2016-06-20T13:56:00Z">
            <w:rPr>
              <w:ins w:id="87" w:author="Friday, Kathleen S -FS" w:date="2016-06-20T13:55:00Z"/>
              <w:rFonts w:ascii="Arial Narrow" w:hAnsi="Arial Narrow" w:cs="Times New Roman"/>
            </w:rPr>
          </w:rPrChange>
        </w:rPr>
      </w:pPr>
      <w:ins w:id="88" w:author="Friday, Kathleen S -FS" w:date="2016-06-20T13:52:00Z">
        <w:r w:rsidRPr="00197254">
          <w:rPr>
            <w:rFonts w:ascii="Times New Roman" w:hAnsi="Times New Roman" w:cs="Times New Roman"/>
            <w:rPrChange w:id="89" w:author="Friday, Kathleen S -FS" w:date="2016-06-20T13:56:00Z">
              <w:rPr>
                <w:rFonts w:ascii="Arial Narrow" w:hAnsi="Arial Narrow" w:cs="Times New Roman"/>
              </w:rPr>
            </w:rPrChange>
          </w:rPr>
          <w:t xml:space="preserve">Dr. Jonathan </w:t>
        </w:r>
        <w:proofErr w:type="spellStart"/>
        <w:r w:rsidRPr="00197254">
          <w:rPr>
            <w:rFonts w:ascii="Times New Roman" w:hAnsi="Times New Roman" w:cs="Times New Roman"/>
            <w:rPrChange w:id="90" w:author="Friday, Kathleen S -FS" w:date="2016-06-20T13:56:00Z">
              <w:rPr>
                <w:rFonts w:ascii="Arial Narrow" w:hAnsi="Arial Narrow" w:cs="Times New Roman"/>
              </w:rPr>
            </w:rPrChange>
          </w:rPr>
          <w:t>Deenik</w:t>
        </w:r>
        <w:proofErr w:type="spellEnd"/>
        <w:r w:rsidRPr="00197254">
          <w:rPr>
            <w:rFonts w:ascii="Times New Roman" w:hAnsi="Times New Roman" w:cs="Times New Roman"/>
            <w:rPrChange w:id="91" w:author="Friday, Kathleen S -FS" w:date="2016-06-20T13:56:00Z">
              <w:rPr>
                <w:rFonts w:ascii="Arial Narrow" w:hAnsi="Arial Narrow" w:cs="Times New Roman"/>
              </w:rPr>
            </w:rPrChange>
          </w:rPr>
          <w:t xml:space="preserve">, University of Hawaii at </w:t>
        </w:r>
        <w:proofErr w:type="spellStart"/>
        <w:r w:rsidRPr="00197254">
          <w:rPr>
            <w:rFonts w:ascii="Times New Roman" w:hAnsi="Times New Roman" w:cs="Times New Roman"/>
            <w:rPrChange w:id="92" w:author="Friday, Kathleen S -FS" w:date="2016-06-20T13:56:00Z">
              <w:rPr>
                <w:rFonts w:ascii="Arial Narrow" w:hAnsi="Arial Narrow" w:cs="Times New Roman"/>
              </w:rPr>
            </w:rPrChange>
          </w:rPr>
          <w:t>Manoa</w:t>
        </w:r>
        <w:proofErr w:type="spellEnd"/>
        <w:r w:rsidRPr="00197254">
          <w:rPr>
            <w:rFonts w:ascii="Times New Roman" w:hAnsi="Times New Roman" w:cs="Times New Roman"/>
            <w:rPrChange w:id="93" w:author="Friday, Kathleen S -FS" w:date="2016-06-20T13:56:00Z">
              <w:rPr>
                <w:rFonts w:ascii="Arial Narrow" w:hAnsi="Arial Narrow" w:cs="Times New Roman"/>
              </w:rPr>
            </w:rPrChange>
          </w:rPr>
          <w:t xml:space="preserve">, College of Tropical Agriculture and Human Resources, Tropical Plant and Soil Sciences (TPSS). </w:t>
        </w:r>
      </w:ins>
    </w:p>
    <w:p w14:paraId="2E4A666E" w14:textId="77777777" w:rsidR="006D4EEF" w:rsidRPr="00197254" w:rsidRDefault="006D4EEF" w:rsidP="00197254">
      <w:pPr>
        <w:pStyle w:val="Default"/>
        <w:spacing w:before="120"/>
        <w:rPr>
          <w:ins w:id="94" w:author="Friday, Kathleen S -FS" w:date="2016-06-20T13:55:00Z"/>
          <w:rFonts w:ascii="Times New Roman" w:hAnsi="Times New Roman" w:cs="Times New Roman"/>
          <w:rPrChange w:id="95" w:author="Friday, Kathleen S -FS" w:date="2016-06-20T13:56:00Z">
            <w:rPr>
              <w:ins w:id="96" w:author="Friday, Kathleen S -FS" w:date="2016-06-20T13:55:00Z"/>
              <w:rFonts w:ascii="Arial Narrow" w:hAnsi="Arial Narrow" w:cs="Times New Roman"/>
            </w:rPr>
          </w:rPrChange>
        </w:rPr>
      </w:pPr>
      <w:ins w:id="97" w:author="Friday, Kathleen S -FS" w:date="2016-06-20T13:55:00Z">
        <w:r w:rsidRPr="00197254">
          <w:rPr>
            <w:rFonts w:ascii="Times New Roman" w:hAnsi="Times New Roman" w:cs="Times New Roman"/>
            <w:rPrChange w:id="98" w:author="Friday, Kathleen S -FS" w:date="2016-06-20T13:56:00Z">
              <w:rPr>
                <w:rFonts w:ascii="Arial Narrow" w:hAnsi="Arial Narrow" w:cs="Times New Roman"/>
              </w:rPr>
            </w:rPrChange>
          </w:rPr>
          <w:lastRenderedPageBreak/>
          <w:t xml:space="preserve">Karl </w:t>
        </w:r>
        <w:proofErr w:type="spellStart"/>
        <w:r w:rsidRPr="00197254">
          <w:rPr>
            <w:rFonts w:ascii="Times New Roman" w:hAnsi="Times New Roman" w:cs="Times New Roman"/>
            <w:rPrChange w:id="99" w:author="Friday, Kathleen S -FS" w:date="2016-06-20T13:56:00Z">
              <w:rPr>
                <w:rFonts w:ascii="Arial Narrow" w:hAnsi="Arial Narrow" w:cs="Times New Roman"/>
              </w:rPr>
            </w:rPrChange>
          </w:rPr>
          <w:t>Fellenius</w:t>
        </w:r>
        <w:proofErr w:type="spellEnd"/>
        <w:r w:rsidRPr="00197254">
          <w:rPr>
            <w:rFonts w:ascii="Times New Roman" w:hAnsi="Times New Roman" w:cs="Times New Roman"/>
            <w:rPrChange w:id="100" w:author="Friday, Kathleen S -FS" w:date="2016-06-20T13:56:00Z">
              <w:rPr>
                <w:rFonts w:ascii="Arial Narrow" w:hAnsi="Arial Narrow" w:cs="Times New Roman"/>
              </w:rPr>
            </w:rPrChange>
          </w:rPr>
          <w:t xml:space="preserve">, College of the Marshall Islands/Sea Grant. </w:t>
        </w:r>
      </w:ins>
    </w:p>
    <w:p w14:paraId="5D726AAA" w14:textId="77777777" w:rsidR="006D4EEF" w:rsidRPr="00197254" w:rsidRDefault="006D4EEF" w:rsidP="00197254">
      <w:pPr>
        <w:pStyle w:val="Default"/>
        <w:spacing w:before="120"/>
        <w:rPr>
          <w:ins w:id="101" w:author="Friday, Kathleen S -FS" w:date="2016-06-20T13:52:00Z"/>
          <w:rFonts w:ascii="Times New Roman" w:hAnsi="Times New Roman" w:cs="Times New Roman"/>
          <w:rPrChange w:id="102" w:author="Friday, Kathleen S -FS" w:date="2016-06-20T13:56:00Z">
            <w:rPr>
              <w:ins w:id="103" w:author="Friday, Kathleen S -FS" w:date="2016-06-20T13:52:00Z"/>
              <w:rFonts w:ascii="Arial Narrow" w:hAnsi="Arial Narrow" w:cs="Times New Roman"/>
            </w:rPr>
          </w:rPrChange>
        </w:rPr>
        <w:pPrChange w:id="104" w:author="Friday, Kathleen S -FS" w:date="2016-06-20T13:55:00Z">
          <w:pPr>
            <w:pStyle w:val="Default"/>
            <w:spacing w:before="120"/>
          </w:pPr>
        </w:pPrChange>
      </w:pPr>
      <w:ins w:id="105" w:author="Friday, Kathleen S -FS" w:date="2016-06-20T13:52:00Z">
        <w:r w:rsidRPr="00197254">
          <w:rPr>
            <w:rFonts w:ascii="Times New Roman" w:hAnsi="Times New Roman" w:cs="Times New Roman"/>
            <w:rPrChange w:id="106" w:author="Friday, Kathleen S -FS" w:date="2016-06-20T13:56:00Z">
              <w:rPr>
                <w:rFonts w:ascii="Arial Narrow" w:hAnsi="Arial Narrow" w:cs="Times New Roman"/>
              </w:rPr>
            </w:rPrChange>
          </w:rPr>
          <w:t xml:space="preserve">Kathleen Friday, USDA Forest Service, Region 5 State &amp; Private Forestry. </w:t>
        </w:r>
      </w:ins>
    </w:p>
    <w:p w14:paraId="168FF3B6" w14:textId="77777777" w:rsidR="006D4EEF" w:rsidRPr="00197254" w:rsidRDefault="006D4EEF" w:rsidP="00197254">
      <w:pPr>
        <w:pStyle w:val="Default"/>
        <w:spacing w:before="120"/>
        <w:rPr>
          <w:ins w:id="107" w:author="Friday, Kathleen S -FS" w:date="2016-06-20T13:52:00Z"/>
          <w:rFonts w:ascii="Times New Roman" w:hAnsi="Times New Roman" w:cs="Times New Roman"/>
          <w:rPrChange w:id="108" w:author="Friday, Kathleen S -FS" w:date="2016-06-20T13:56:00Z">
            <w:rPr>
              <w:ins w:id="109" w:author="Friday, Kathleen S -FS" w:date="2016-06-20T13:52:00Z"/>
              <w:rFonts w:ascii="Arial Narrow" w:hAnsi="Arial Narrow" w:cs="Times New Roman"/>
            </w:rPr>
          </w:rPrChange>
        </w:rPr>
        <w:pPrChange w:id="110" w:author="Friday, Kathleen S -FS" w:date="2016-06-20T13:55:00Z">
          <w:pPr>
            <w:pStyle w:val="Default"/>
            <w:spacing w:before="120"/>
          </w:pPr>
        </w:pPrChange>
      </w:pPr>
      <w:ins w:id="111" w:author="Friday, Kathleen S -FS" w:date="2016-06-20T13:52:00Z">
        <w:r w:rsidRPr="00197254">
          <w:rPr>
            <w:rFonts w:ascii="Times New Roman" w:hAnsi="Times New Roman" w:cs="Times New Roman"/>
            <w:rPrChange w:id="112" w:author="Friday, Kathleen S -FS" w:date="2016-06-20T13:56:00Z">
              <w:rPr>
                <w:rFonts w:ascii="Arial Narrow" w:hAnsi="Arial Narrow" w:cs="Times New Roman"/>
              </w:rPr>
            </w:rPrChange>
          </w:rPr>
          <w:t xml:space="preserve">Anthony Ingersoll, USDA Natural Resources Conservation Service (NRCS), Pacific Island Area. </w:t>
        </w:r>
      </w:ins>
    </w:p>
    <w:p w14:paraId="67456992" w14:textId="77777777" w:rsidR="006D4EEF" w:rsidRPr="00197254" w:rsidRDefault="006D4EEF" w:rsidP="00197254">
      <w:pPr>
        <w:pStyle w:val="Default"/>
        <w:spacing w:before="120"/>
        <w:rPr>
          <w:ins w:id="113" w:author="Friday, Kathleen S -FS" w:date="2016-06-20T13:53:00Z"/>
          <w:rFonts w:ascii="Times New Roman" w:hAnsi="Times New Roman" w:cs="Times New Roman"/>
          <w:rPrChange w:id="114" w:author="Friday, Kathleen S -FS" w:date="2016-06-20T13:56:00Z">
            <w:rPr>
              <w:ins w:id="115" w:author="Friday, Kathleen S -FS" w:date="2016-06-20T13:53:00Z"/>
              <w:rFonts w:ascii="Arial Narrow" w:hAnsi="Arial Narrow" w:cs="Times New Roman"/>
            </w:rPr>
          </w:rPrChange>
        </w:rPr>
        <w:pPrChange w:id="116" w:author="Friday, Kathleen S -FS" w:date="2016-06-20T13:55:00Z">
          <w:pPr>
            <w:pStyle w:val="Default"/>
            <w:spacing w:before="120"/>
          </w:pPr>
        </w:pPrChange>
      </w:pPr>
      <w:ins w:id="117" w:author="Friday, Kathleen S -FS" w:date="2016-06-20T13:52:00Z">
        <w:r w:rsidRPr="00197254">
          <w:rPr>
            <w:rFonts w:ascii="Times New Roman" w:hAnsi="Times New Roman" w:cs="Times New Roman"/>
            <w:rPrChange w:id="118" w:author="Friday, Kathleen S -FS" w:date="2016-06-20T13:56:00Z">
              <w:rPr>
                <w:rFonts w:ascii="Arial Narrow" w:hAnsi="Arial Narrow" w:cs="Times New Roman"/>
              </w:rPr>
            </w:rPrChange>
          </w:rPr>
          <w:t xml:space="preserve">Rebecca </w:t>
        </w:r>
        <w:proofErr w:type="spellStart"/>
        <w:r w:rsidRPr="00197254">
          <w:rPr>
            <w:rFonts w:ascii="Times New Roman" w:hAnsi="Times New Roman" w:cs="Times New Roman"/>
            <w:rPrChange w:id="119" w:author="Friday, Kathleen S -FS" w:date="2016-06-20T13:56:00Z">
              <w:rPr>
                <w:rFonts w:ascii="Arial Narrow" w:hAnsi="Arial Narrow" w:cs="Times New Roman"/>
              </w:rPr>
            </w:rPrChange>
          </w:rPr>
          <w:t>Lorennij</w:t>
        </w:r>
        <w:proofErr w:type="spellEnd"/>
        <w:r w:rsidRPr="00197254">
          <w:rPr>
            <w:rFonts w:ascii="Times New Roman" w:hAnsi="Times New Roman" w:cs="Times New Roman"/>
            <w:rPrChange w:id="120" w:author="Friday, Kathleen S -FS" w:date="2016-06-20T13:56:00Z">
              <w:rPr>
                <w:rFonts w:ascii="Arial Narrow" w:hAnsi="Arial Narrow" w:cs="Times New Roman"/>
              </w:rPr>
            </w:rPrChange>
          </w:rPr>
          <w:t xml:space="preserve">, Republic of the Marshall Islands, Ministry of Resources &amp; Development (R&amp;D). </w:t>
        </w:r>
      </w:ins>
    </w:p>
    <w:p w14:paraId="4502B4A5" w14:textId="6596DA66" w:rsidR="006D4EEF" w:rsidRPr="00197254" w:rsidRDefault="006D4EEF" w:rsidP="00197254">
      <w:pPr>
        <w:pStyle w:val="Default"/>
        <w:spacing w:before="120"/>
        <w:rPr>
          <w:ins w:id="121" w:author="Friday, Kathleen S -FS" w:date="2016-06-20T13:53:00Z"/>
          <w:rFonts w:ascii="Times New Roman" w:hAnsi="Times New Roman" w:cs="Times New Roman"/>
          <w:rPrChange w:id="122" w:author="Friday, Kathleen S -FS" w:date="2016-06-20T13:56:00Z">
            <w:rPr>
              <w:ins w:id="123" w:author="Friday, Kathleen S -FS" w:date="2016-06-20T13:53:00Z"/>
              <w:rFonts w:ascii="Arial Narrow" w:hAnsi="Arial Narrow" w:cs="Times New Roman"/>
            </w:rPr>
          </w:rPrChange>
        </w:rPr>
        <w:pPrChange w:id="124" w:author="Friday, Kathleen S -FS" w:date="2016-06-20T13:55:00Z">
          <w:pPr>
            <w:pStyle w:val="Default"/>
            <w:spacing w:before="120"/>
          </w:pPr>
        </w:pPrChange>
      </w:pPr>
      <w:ins w:id="125" w:author="Friday, Kathleen S -FS" w:date="2016-06-20T13:52:00Z">
        <w:r w:rsidRPr="00197254">
          <w:rPr>
            <w:rFonts w:ascii="Times New Roman" w:hAnsi="Times New Roman" w:cs="Times New Roman"/>
            <w:rPrChange w:id="126" w:author="Friday, Kathleen S -FS" w:date="2016-06-20T13:56:00Z">
              <w:rPr>
                <w:rFonts w:ascii="Arial Narrow" w:hAnsi="Arial Narrow" w:cs="Times New Roman"/>
              </w:rPr>
            </w:rPrChange>
          </w:rPr>
          <w:t xml:space="preserve">Dr. John </w:t>
        </w:r>
        <w:proofErr w:type="spellStart"/>
        <w:r w:rsidRPr="00197254">
          <w:rPr>
            <w:rFonts w:ascii="Times New Roman" w:hAnsi="Times New Roman" w:cs="Times New Roman"/>
            <w:rPrChange w:id="127" w:author="Friday, Kathleen S -FS" w:date="2016-06-20T13:56:00Z">
              <w:rPr>
                <w:rFonts w:ascii="Arial Narrow" w:hAnsi="Arial Narrow" w:cs="Times New Roman"/>
              </w:rPr>
            </w:rPrChange>
          </w:rPr>
          <w:t>Marra</w:t>
        </w:r>
        <w:proofErr w:type="spellEnd"/>
        <w:r w:rsidRPr="00197254">
          <w:rPr>
            <w:rFonts w:ascii="Times New Roman" w:hAnsi="Times New Roman" w:cs="Times New Roman"/>
            <w:rPrChange w:id="128" w:author="Friday, Kathleen S -FS" w:date="2016-06-20T13:56:00Z">
              <w:rPr>
                <w:rFonts w:ascii="Arial Narrow" w:hAnsi="Arial Narrow" w:cs="Times New Roman"/>
              </w:rPr>
            </w:rPrChange>
          </w:rPr>
          <w:t>, Regional Climate Change Services Director, NOAA.</w:t>
        </w:r>
      </w:ins>
    </w:p>
    <w:p w14:paraId="01A1D25F" w14:textId="22D7F777" w:rsidR="006D4EEF" w:rsidRPr="00197254" w:rsidRDefault="006D4EEF" w:rsidP="00197254">
      <w:pPr>
        <w:pStyle w:val="Default"/>
        <w:spacing w:before="120"/>
        <w:rPr>
          <w:ins w:id="129" w:author="Friday, Kathleen S -FS" w:date="2016-06-20T13:53:00Z"/>
          <w:rFonts w:ascii="Times New Roman" w:hAnsi="Times New Roman" w:cs="Times New Roman"/>
          <w:rPrChange w:id="130" w:author="Friday, Kathleen S -FS" w:date="2016-06-20T13:56:00Z">
            <w:rPr>
              <w:ins w:id="131" w:author="Friday, Kathleen S -FS" w:date="2016-06-20T13:53:00Z"/>
              <w:rFonts w:ascii="Arial Narrow" w:hAnsi="Arial Narrow"/>
            </w:rPr>
          </w:rPrChange>
        </w:rPr>
        <w:pPrChange w:id="132" w:author="Friday, Kathleen S -FS" w:date="2016-06-20T13:55:00Z">
          <w:pPr>
            <w:pStyle w:val="Default"/>
            <w:spacing w:before="120"/>
          </w:pPr>
        </w:pPrChange>
      </w:pPr>
      <w:ins w:id="133" w:author="Friday, Kathleen S -FS" w:date="2016-06-20T13:53:00Z">
        <w:r w:rsidRPr="00197254">
          <w:rPr>
            <w:rFonts w:ascii="Times New Roman" w:hAnsi="Times New Roman" w:cs="Times New Roman"/>
            <w:rPrChange w:id="134" w:author="Friday, Kathleen S -FS" w:date="2016-06-20T13:56:00Z">
              <w:rPr>
                <w:rFonts w:ascii="Arial Narrow" w:hAnsi="Arial Narrow"/>
                <w:b/>
              </w:rPr>
            </w:rPrChange>
          </w:rPr>
          <w:t xml:space="preserve">Dr. </w:t>
        </w:r>
        <w:r w:rsidRPr="00197254">
          <w:rPr>
            <w:rFonts w:ascii="Times New Roman" w:hAnsi="Times New Roman" w:cs="Times New Roman"/>
            <w:rPrChange w:id="135" w:author="Friday, Kathleen S -FS" w:date="2016-06-20T13:56:00Z">
              <w:rPr>
                <w:rFonts w:ascii="Arial Narrow" w:hAnsi="Arial Narrow"/>
                <w:b/>
              </w:rPr>
            </w:rPrChange>
          </w:rPr>
          <w:t xml:space="preserve">Jim </w:t>
        </w:r>
        <w:proofErr w:type="spellStart"/>
        <w:r w:rsidRPr="00197254">
          <w:rPr>
            <w:rFonts w:ascii="Times New Roman" w:hAnsi="Times New Roman" w:cs="Times New Roman"/>
            <w:rPrChange w:id="136" w:author="Friday, Kathleen S -FS" w:date="2016-06-20T13:56:00Z">
              <w:rPr>
                <w:rFonts w:ascii="Arial Narrow" w:hAnsi="Arial Narrow"/>
                <w:b/>
              </w:rPr>
            </w:rPrChange>
          </w:rPr>
          <w:t>Potemra</w:t>
        </w:r>
        <w:proofErr w:type="spellEnd"/>
        <w:r w:rsidRPr="00197254">
          <w:rPr>
            <w:rFonts w:ascii="Times New Roman" w:hAnsi="Times New Roman" w:cs="Times New Roman"/>
            <w:rPrChange w:id="137" w:author="Friday, Kathleen S -FS" w:date="2016-06-20T13:56:00Z">
              <w:rPr>
                <w:rFonts w:ascii="Arial Narrow" w:hAnsi="Arial Narrow"/>
              </w:rPr>
            </w:rPrChange>
          </w:rPr>
          <w:t>,</w:t>
        </w:r>
        <w:r w:rsidRPr="00197254">
          <w:rPr>
            <w:rFonts w:ascii="Times New Roman" w:hAnsi="Times New Roman" w:cs="Times New Roman"/>
            <w:rPrChange w:id="138" w:author="Friday, Kathleen S -FS" w:date="2016-06-20T13:56:00Z">
              <w:rPr>
                <w:rFonts w:ascii="Arial Narrow" w:hAnsi="Arial Narrow"/>
              </w:rPr>
            </w:rPrChange>
          </w:rPr>
          <w:t xml:space="preserve"> Manager, Asia-Pacific Data Research Center, International Pacific Research Center, School of Ocean and Earth Science and Technology, University of Hawaii </w:t>
        </w:r>
        <w:proofErr w:type="spellStart"/>
        <w:r w:rsidRPr="00197254">
          <w:rPr>
            <w:rFonts w:ascii="Times New Roman" w:hAnsi="Times New Roman" w:cs="Times New Roman"/>
            <w:rPrChange w:id="139" w:author="Friday, Kathleen S -FS" w:date="2016-06-20T13:56:00Z">
              <w:rPr>
                <w:rFonts w:ascii="Arial Narrow" w:hAnsi="Arial Narrow"/>
              </w:rPr>
            </w:rPrChange>
          </w:rPr>
          <w:t>Manoa</w:t>
        </w:r>
        <w:proofErr w:type="spellEnd"/>
      </w:ins>
    </w:p>
    <w:p w14:paraId="523D663F" w14:textId="44C30695" w:rsidR="006D4EEF" w:rsidRPr="00197254" w:rsidRDefault="006D4EEF" w:rsidP="00197254">
      <w:pPr>
        <w:pStyle w:val="Default"/>
        <w:spacing w:before="120"/>
        <w:rPr>
          <w:ins w:id="140" w:author="Friday, Kathleen S -FS" w:date="2016-06-20T13:53:00Z"/>
          <w:rFonts w:ascii="Times New Roman" w:hAnsi="Times New Roman" w:cs="Times New Roman"/>
          <w:rPrChange w:id="141" w:author="Friday, Kathleen S -FS" w:date="2016-06-20T13:56:00Z">
            <w:rPr>
              <w:ins w:id="142" w:author="Friday, Kathleen S -FS" w:date="2016-06-20T13:53:00Z"/>
              <w:rFonts w:ascii="Arial Narrow" w:hAnsi="Arial Narrow"/>
            </w:rPr>
          </w:rPrChange>
        </w:rPr>
        <w:pPrChange w:id="143" w:author="Friday, Kathleen S -FS" w:date="2016-06-20T13:55:00Z">
          <w:pPr>
            <w:pStyle w:val="Default"/>
            <w:spacing w:before="120"/>
          </w:pPr>
        </w:pPrChange>
      </w:pPr>
      <w:ins w:id="144" w:author="Friday, Kathleen S -FS" w:date="2016-06-20T13:53:00Z">
        <w:r w:rsidRPr="00197254">
          <w:rPr>
            <w:rFonts w:ascii="Times New Roman" w:hAnsi="Times New Roman" w:cs="Times New Roman"/>
            <w:rPrChange w:id="145" w:author="Friday, Kathleen S -FS" w:date="2016-06-20T13:56:00Z">
              <w:rPr>
                <w:rFonts w:ascii="Arial Narrow" w:hAnsi="Arial Narrow"/>
              </w:rPr>
            </w:rPrChange>
          </w:rPr>
          <w:t>Project staff:</w:t>
        </w:r>
      </w:ins>
    </w:p>
    <w:p w14:paraId="18886CCF" w14:textId="57F90B70" w:rsidR="006D4EEF" w:rsidRPr="00197254" w:rsidRDefault="006D4EEF" w:rsidP="00197254">
      <w:pPr>
        <w:pStyle w:val="Default"/>
        <w:spacing w:before="120"/>
        <w:rPr>
          <w:ins w:id="146" w:author="Friday, Kathleen S -FS" w:date="2016-06-20T13:54:00Z"/>
          <w:rFonts w:ascii="Times New Roman" w:hAnsi="Times New Roman" w:cs="Times New Roman"/>
          <w:rPrChange w:id="147" w:author="Friday, Kathleen S -FS" w:date="2016-06-20T13:56:00Z">
            <w:rPr>
              <w:ins w:id="148" w:author="Friday, Kathleen S -FS" w:date="2016-06-20T13:54:00Z"/>
              <w:rFonts w:ascii="Arial Narrow" w:hAnsi="Arial Narrow"/>
            </w:rPr>
          </w:rPrChange>
        </w:rPr>
        <w:pPrChange w:id="149" w:author="Friday, Kathleen S -FS" w:date="2016-06-20T13:55:00Z">
          <w:pPr>
            <w:pStyle w:val="Default"/>
            <w:spacing w:before="120"/>
          </w:pPr>
        </w:pPrChange>
      </w:pPr>
      <w:ins w:id="150" w:author="Friday, Kathleen S -FS" w:date="2016-06-20T13:53:00Z">
        <w:r w:rsidRPr="00197254">
          <w:rPr>
            <w:rFonts w:ascii="Times New Roman" w:hAnsi="Times New Roman" w:cs="Times New Roman"/>
            <w:rPrChange w:id="151" w:author="Friday, Kathleen S -FS" w:date="2016-06-20T13:56:00Z">
              <w:rPr>
                <w:rFonts w:ascii="Arial Narrow" w:hAnsi="Arial Narrow"/>
              </w:rPr>
            </w:rPrChange>
          </w:rPr>
          <w:t>Dr. Harley Manner, Emeritus</w:t>
        </w:r>
      </w:ins>
      <w:ins w:id="152" w:author="Friday, Kathleen S -FS" w:date="2016-06-20T13:54:00Z">
        <w:r w:rsidRPr="00197254">
          <w:rPr>
            <w:rFonts w:ascii="Times New Roman" w:hAnsi="Times New Roman" w:cs="Times New Roman"/>
            <w:rPrChange w:id="153" w:author="Friday, Kathleen S -FS" w:date="2016-06-20T13:56:00Z">
              <w:rPr>
                <w:rFonts w:ascii="Arial Narrow" w:hAnsi="Arial Narrow"/>
              </w:rPr>
            </w:rPrChange>
          </w:rPr>
          <w:t xml:space="preserve"> Professor</w:t>
        </w:r>
      </w:ins>
      <w:ins w:id="154" w:author="Friday, Kathleen S -FS" w:date="2016-06-20T13:53:00Z">
        <w:r w:rsidRPr="00197254">
          <w:rPr>
            <w:rFonts w:ascii="Times New Roman" w:hAnsi="Times New Roman" w:cs="Times New Roman"/>
            <w:rPrChange w:id="155" w:author="Friday, Kathleen S -FS" w:date="2016-06-20T13:56:00Z">
              <w:rPr>
                <w:rFonts w:ascii="Arial Narrow" w:hAnsi="Arial Narrow"/>
              </w:rPr>
            </w:rPrChange>
          </w:rPr>
          <w:t>, University of Guam</w:t>
        </w:r>
      </w:ins>
    </w:p>
    <w:p w14:paraId="0838BC21" w14:textId="0395FBCF" w:rsidR="006D4EEF" w:rsidRPr="00197254" w:rsidRDefault="006D4EEF" w:rsidP="00197254">
      <w:pPr>
        <w:pStyle w:val="Default"/>
        <w:spacing w:before="120"/>
        <w:rPr>
          <w:ins w:id="156" w:author="Friday, Kathleen S -FS" w:date="2016-06-20T13:54:00Z"/>
          <w:rFonts w:ascii="Times New Roman" w:hAnsi="Times New Roman" w:cs="Times New Roman"/>
          <w:rPrChange w:id="157" w:author="Friday, Kathleen S -FS" w:date="2016-06-20T13:56:00Z">
            <w:rPr>
              <w:ins w:id="158" w:author="Friday, Kathleen S -FS" w:date="2016-06-20T13:54:00Z"/>
              <w:rFonts w:ascii="Arial Narrow" w:hAnsi="Arial Narrow"/>
            </w:rPr>
          </w:rPrChange>
        </w:rPr>
        <w:pPrChange w:id="159" w:author="Friday, Kathleen S -FS" w:date="2016-06-20T13:55:00Z">
          <w:pPr>
            <w:pStyle w:val="Default"/>
            <w:spacing w:before="120"/>
          </w:pPr>
        </w:pPrChange>
      </w:pPr>
      <w:ins w:id="160" w:author="Friday, Kathleen S -FS" w:date="2016-06-20T13:54:00Z">
        <w:r w:rsidRPr="00197254">
          <w:rPr>
            <w:rFonts w:ascii="Times New Roman" w:hAnsi="Times New Roman" w:cs="Times New Roman"/>
            <w:rPrChange w:id="161" w:author="Friday, Kathleen S -FS" w:date="2016-06-20T13:56:00Z">
              <w:rPr>
                <w:rFonts w:ascii="Arial Narrow" w:hAnsi="Arial Narrow"/>
              </w:rPr>
            </w:rPrChange>
          </w:rPr>
          <w:t xml:space="preserve">Rufus </w:t>
        </w:r>
        <w:proofErr w:type="spellStart"/>
        <w:r w:rsidRPr="00197254">
          <w:rPr>
            <w:rFonts w:ascii="Times New Roman" w:hAnsi="Times New Roman" w:cs="Times New Roman"/>
            <w:rPrChange w:id="162" w:author="Friday, Kathleen S -FS" w:date="2016-06-20T13:56:00Z">
              <w:rPr>
                <w:rFonts w:ascii="Arial Narrow" w:hAnsi="Arial Narrow"/>
              </w:rPr>
            </w:rPrChange>
          </w:rPr>
          <w:t>Lajkit</w:t>
        </w:r>
        <w:proofErr w:type="spellEnd"/>
      </w:ins>
    </w:p>
    <w:p w14:paraId="2BE9E20F" w14:textId="46921338" w:rsidR="006D4EEF" w:rsidRPr="00197254" w:rsidRDefault="006D4EEF" w:rsidP="00197254">
      <w:pPr>
        <w:pStyle w:val="Default"/>
        <w:spacing w:before="120"/>
        <w:rPr>
          <w:ins w:id="163" w:author="Friday, Kathleen S -FS" w:date="2016-06-20T13:53:00Z"/>
          <w:rFonts w:ascii="Times New Roman" w:hAnsi="Times New Roman" w:cs="Times New Roman"/>
          <w:rPrChange w:id="164" w:author="Friday, Kathleen S -FS" w:date="2016-06-20T13:56:00Z">
            <w:rPr>
              <w:ins w:id="165" w:author="Friday, Kathleen S -FS" w:date="2016-06-20T13:53:00Z"/>
              <w:rFonts w:ascii="Arial Narrow" w:hAnsi="Arial Narrow"/>
            </w:rPr>
          </w:rPrChange>
        </w:rPr>
        <w:pPrChange w:id="166" w:author="Friday, Kathleen S -FS" w:date="2016-06-20T13:55:00Z">
          <w:pPr>
            <w:pStyle w:val="Default"/>
            <w:spacing w:before="120"/>
          </w:pPr>
        </w:pPrChange>
      </w:pPr>
      <w:ins w:id="167" w:author="Friday, Kathleen S -FS" w:date="2016-06-20T13:55:00Z">
        <w:r w:rsidRPr="00197254">
          <w:rPr>
            <w:rFonts w:ascii="Times New Roman" w:hAnsi="Times New Roman" w:cs="Times New Roman"/>
            <w:rPrChange w:id="168" w:author="Friday, Kathleen S -FS" w:date="2016-06-20T13:56:00Z">
              <w:rPr>
                <w:rFonts w:ascii="Arial Narrow" w:hAnsi="Arial Narrow"/>
              </w:rPr>
            </w:rPrChange>
          </w:rPr>
          <w:t>Michael Best</w:t>
        </w:r>
      </w:ins>
    </w:p>
    <w:p w14:paraId="08E0639D" w14:textId="77777777" w:rsidR="006D4EEF" w:rsidRPr="0066337B" w:rsidRDefault="006D4EEF" w:rsidP="006D4EEF">
      <w:pPr>
        <w:pStyle w:val="Default"/>
        <w:spacing w:before="120"/>
        <w:rPr>
          <w:ins w:id="169" w:author="Friday, Kathleen S -FS" w:date="2016-06-20T13:50:00Z"/>
          <w:rFonts w:ascii="Arial Narrow" w:hAnsi="Arial Narrow" w:cs="Times New Roman"/>
        </w:rPr>
      </w:pPr>
    </w:p>
    <w:p w14:paraId="461AC6DB" w14:textId="383D03A4" w:rsidR="006D4EEF" w:rsidRDefault="006D4EEF" w:rsidP="006D4EEF">
      <w:pPr>
        <w:pStyle w:val="NormalWeb"/>
        <w:spacing w:before="0" w:beforeAutospacing="0" w:after="0" w:afterAutospacing="0"/>
        <w:jc w:val="center"/>
        <w:rPr>
          <w:ins w:id="170" w:author="Friday, Kathleen S -FS" w:date="2016-06-20T13:45:00Z"/>
        </w:rPr>
      </w:pPr>
    </w:p>
    <w:p w14:paraId="0BC36F17" w14:textId="77777777" w:rsidR="00DD44D2" w:rsidRDefault="00BC6882"/>
    <w:sectPr w:rsidR="00DD4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Friday, Kathleen S -FS" w:date="2016-06-16T20:50:00Z" w:initials="FKS-">
    <w:p w14:paraId="4114224C" w14:textId="5EFCF2CB" w:rsidR="00247F11" w:rsidRDefault="00247F11">
      <w:pPr>
        <w:pStyle w:val="CommentText"/>
      </w:pPr>
      <w:r>
        <w:rPr>
          <w:rStyle w:val="CommentReference"/>
        </w:rPr>
        <w:annotationRef/>
      </w:r>
      <w:r>
        <w:t>Alphabetize these please</w:t>
      </w:r>
    </w:p>
  </w:comment>
  <w:comment w:id="15" w:author="Friday, Kathleen S -FS" w:date="2016-06-16T20:37:00Z" w:initials="FKS-">
    <w:p w14:paraId="2179EF17" w14:textId="77777777" w:rsidR="00F80FA2" w:rsidRDefault="00F80FA2">
      <w:pPr>
        <w:pStyle w:val="CommentText"/>
      </w:pPr>
      <w:r>
        <w:rPr>
          <w:rStyle w:val="CommentReference"/>
        </w:rPr>
        <w:annotationRef/>
      </w:r>
      <w:r>
        <w:t>Maybe have “51 MB” be the link instead of the title?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114224C" w15:done="0"/>
  <w15:commentEx w15:paraId="2179EF1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legreya">
    <w:altName w:val="Times New Roman"/>
    <w:charset w:val="00"/>
    <w:family w:val="auto"/>
    <w:pitch w:val="default"/>
  </w:font>
  <w:font w:name="Open Sans Hawaii">
    <w:altName w:val="Times New Roman"/>
    <w:charset w:val="00"/>
    <w:family w:val="auto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FD470C"/>
    <w:multiLevelType w:val="multilevel"/>
    <w:tmpl w:val="CF522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Friday, Kathleen S -FS">
    <w15:presenceInfo w15:providerId="AD" w15:userId="S-1-5-21-2443529608-3098792306-3041422421-28046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B27"/>
    <w:rsid w:val="00025B27"/>
    <w:rsid w:val="00197254"/>
    <w:rsid w:val="00247F11"/>
    <w:rsid w:val="0040396A"/>
    <w:rsid w:val="006D4EEF"/>
    <w:rsid w:val="008833A3"/>
    <w:rsid w:val="00B66455"/>
    <w:rsid w:val="00B82A85"/>
    <w:rsid w:val="00BC6882"/>
    <w:rsid w:val="00C11426"/>
    <w:rsid w:val="00F80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E8D94"/>
  <w15:chartTrackingRefBased/>
  <w15:docId w15:val="{6CA47EAE-B180-4A1D-93C2-F419D3101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33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3A3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80F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0FA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0FA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0F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0FA2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6D4EEF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Default">
    <w:name w:val="Default"/>
    <w:rsid w:val="006D4EEF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D4E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65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26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26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eefresilience.org/wp-content/uploads/Gombos-et-al.-2014-Coastal-Change-in-the-Pacific-Islands.p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weather.gov/media/peac/PEU/PEU_v22_n1.pdf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fontTable" Target="fontTable.xml"/><Relationship Id="rId5" Type="http://schemas.openxmlformats.org/officeDocument/2006/relationships/comments" Target="comments.xml"/><Relationship Id="rId10" Type="http://schemas.openxmlformats.org/officeDocument/2006/relationships/hyperlink" Target="ftp://ftp.ncdc.noaa.gov/pub/data/coastal/ENSO_Rainfall_Atlas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reefresilience.org/wp-content/uploads/Gombos-et-al.-2014-Coastal-Change-in-the-Pacific-Island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USDA</Company>
  <LinksUpToDate>false</LinksUpToDate>
  <CharactersWithSpaces>3343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Friday, Kathleen S -FS</dc:creator>
  <cp:keywords/>
  <dc:description/>
  <cp:lastModifiedBy>Friday, Kathleen S -FS</cp:lastModifiedBy>
  <cp:revision>7</cp:revision>
  <dcterms:created xsi:type="dcterms:W3CDTF">2016-06-17T06:19:00Z</dcterms:created>
  <dcterms:modified xsi:type="dcterms:W3CDTF">2016-06-21T00:06:00Z</dcterms:modified>
</cp:coreProperties>
</file>