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252BA1" w14:textId="77777777" w:rsidR="00B84F22" w:rsidRPr="00B84F22" w:rsidRDefault="00B84F22" w:rsidP="00B84F22">
      <w:pPr>
        <w:spacing w:before="199" w:after="199" w:line="252" w:lineRule="auto"/>
        <w:outlineLvl w:val="0"/>
        <w:rPr>
          <w:rFonts w:ascii="Alegreya" w:eastAsia="Times New Roman" w:hAnsi="Alegreya" w:cs="Times New Roman"/>
          <w:b/>
          <w:bCs/>
          <w:color w:val="592A1E"/>
          <w:kern w:val="36"/>
          <w:sz w:val="43"/>
          <w:szCs w:val="43"/>
          <w:lang w:val="en"/>
        </w:rPr>
      </w:pPr>
      <w:r w:rsidRPr="00B84F22">
        <w:rPr>
          <w:rFonts w:ascii="Alegreya" w:eastAsia="Times New Roman" w:hAnsi="Alegreya" w:cs="Times New Roman"/>
          <w:b/>
          <w:bCs/>
          <w:color w:val="592A1E"/>
          <w:kern w:val="36"/>
          <w:sz w:val="43"/>
          <w:szCs w:val="43"/>
          <w:lang w:val="en"/>
        </w:rPr>
        <w:t>The El Niño Southern Oscillation (ENSO)</w:t>
      </w:r>
    </w:p>
    <w:p w14:paraId="24079B0E" w14:textId="77777777" w:rsidR="00B84F22" w:rsidRPr="00B84F22" w:rsidRDefault="00B84F22" w:rsidP="00B84F22">
      <w:pPr>
        <w:spacing w:before="100" w:beforeAutospacing="1" w:after="100" w:afterAutospacing="1" w:line="240" w:lineRule="auto"/>
        <w:rPr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</w:pPr>
      <w:r w:rsidRPr="00B84F22">
        <w:rPr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  <w:t>The El Niño Southern Oscillation (ENSO) is a weather pattern that affects the Marshalls (and much of the world).</w:t>
      </w:r>
    </w:p>
    <w:p w14:paraId="52D427D9" w14:textId="77777777" w:rsidR="00B84F22" w:rsidRPr="00B84F22" w:rsidRDefault="00B84F22" w:rsidP="00B84F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</w:pPr>
      <w:r w:rsidRPr="00B84F22">
        <w:rPr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  <w:t xml:space="preserve">When the trade winds are normal, it is called a </w:t>
      </w:r>
      <w:r w:rsidRPr="00B84F22">
        <w:rPr>
          <w:rFonts w:ascii="Open Sans Hawaii" w:eastAsia="Times New Roman" w:hAnsi="Open Sans Hawaii" w:cs="Times New Roman"/>
          <w:b/>
          <w:bCs/>
          <w:color w:val="000000"/>
          <w:sz w:val="27"/>
          <w:szCs w:val="27"/>
          <w:lang w:val="en"/>
        </w:rPr>
        <w:t>Neutral</w:t>
      </w:r>
      <w:r w:rsidRPr="00B84F22">
        <w:rPr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  <w:t xml:space="preserve"> year.</w:t>
      </w:r>
    </w:p>
    <w:p w14:paraId="30099FC7" w14:textId="77777777" w:rsidR="00B84F22" w:rsidRPr="00B84F22" w:rsidRDefault="00B84F22" w:rsidP="00B84F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</w:pPr>
      <w:r w:rsidRPr="00B84F22">
        <w:rPr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  <w:t xml:space="preserve">When trade winds are weaker than normal, or absent, it is an </w:t>
      </w:r>
      <w:r w:rsidRPr="00B84F22">
        <w:rPr>
          <w:rFonts w:ascii="Open Sans Hawaii" w:eastAsia="Times New Roman" w:hAnsi="Open Sans Hawaii" w:cs="Times New Roman"/>
          <w:b/>
          <w:bCs/>
          <w:color w:val="000000"/>
          <w:sz w:val="27"/>
          <w:szCs w:val="27"/>
          <w:lang w:val="en"/>
        </w:rPr>
        <w:t>El Niño</w:t>
      </w:r>
      <w:r w:rsidRPr="00B84F22">
        <w:rPr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  <w:t xml:space="preserve"> year.</w:t>
      </w:r>
    </w:p>
    <w:p w14:paraId="7C435700" w14:textId="77777777" w:rsidR="00B84F22" w:rsidRPr="00B84F22" w:rsidRDefault="00B84F22" w:rsidP="00B84F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</w:pPr>
      <w:r w:rsidRPr="00B84F22">
        <w:rPr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  <w:t xml:space="preserve">When the trade winds are stronger than normal, it is a </w:t>
      </w:r>
      <w:r w:rsidRPr="00B84F22">
        <w:rPr>
          <w:rFonts w:ascii="Open Sans Hawaii" w:eastAsia="Times New Roman" w:hAnsi="Open Sans Hawaii" w:cs="Times New Roman"/>
          <w:b/>
          <w:bCs/>
          <w:color w:val="000000"/>
          <w:sz w:val="27"/>
          <w:szCs w:val="27"/>
          <w:lang w:val="en"/>
        </w:rPr>
        <w:t>La Niña</w:t>
      </w:r>
      <w:r w:rsidRPr="00B84F22">
        <w:rPr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  <w:t xml:space="preserve"> year.</w:t>
      </w:r>
    </w:p>
    <w:p w14:paraId="3E6DA6AB" w14:textId="77777777" w:rsidR="00B84F22" w:rsidRPr="00B84F22" w:rsidRDefault="00B84F22" w:rsidP="00B84F22">
      <w:pPr>
        <w:spacing w:before="100" w:beforeAutospacing="1" w:after="100" w:afterAutospacing="1" w:line="240" w:lineRule="auto"/>
        <w:rPr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</w:pPr>
      <w:r w:rsidRPr="00B84F22">
        <w:rPr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  <w:t>The winds and water temperatures affect rain, storms, drought, and sea level.</w:t>
      </w:r>
    </w:p>
    <w:p w14:paraId="0F9FB7C7" w14:textId="77777777" w:rsidR="00B84B5F" w:rsidRDefault="00B84F22" w:rsidP="00C5645B">
      <w:pPr>
        <w:spacing w:before="100" w:beforeAutospacing="1" w:after="100" w:afterAutospacing="1" w:line="240" w:lineRule="auto"/>
        <w:rPr>
          <w:ins w:id="0" w:author="Friday, Kathleen S -FS" w:date="2016-06-03T16:39:00Z"/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</w:pPr>
      <w:r w:rsidRPr="00B84F22">
        <w:rPr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  <w:t>An El Niño year (Year 0) typically has wet and stormy weather. The year following an El Niño year (Year 1) usually has a strong drought in Micronesia. The storms and drought are bad, but because we can recognize the pattern and predict them, farmers can take action.</w:t>
      </w:r>
    </w:p>
    <w:p w14:paraId="7D5A15F8" w14:textId="77777777" w:rsidR="00B84F22" w:rsidRPr="00C5645B" w:rsidRDefault="00C5645B" w:rsidP="00C5645B">
      <w:pPr>
        <w:spacing w:before="100" w:beforeAutospacing="1" w:after="100" w:afterAutospacing="1" w:line="240" w:lineRule="auto"/>
        <w:rPr>
          <w:rFonts w:ascii="Open Sans Hawaii" w:eastAsia="Times New Roman" w:hAnsi="Open Sans Hawaii" w:cs="Times New Roman"/>
          <w:color w:val="000000"/>
          <w:sz w:val="27"/>
          <w:szCs w:val="27"/>
          <w:lang w:val="en"/>
          <w:rPrChange w:id="1" w:author="Friday, Kathleen S -FS" w:date="2016-06-03T16:27:00Z">
            <w:rPr>
              <w:lang w:val="en"/>
            </w:rPr>
          </w:rPrChange>
        </w:rPr>
      </w:pPr>
      <w:ins w:id="2" w:author="Friday, Kathleen S -FS" w:date="2016-06-03T16:24:00Z">
        <w:r>
          <w:rPr>
            <w:rFonts w:ascii="Open Sans Hawaii" w:eastAsia="Times New Roman" w:hAnsi="Open Sans Hawaii" w:cs="Times New Roman"/>
            <w:color w:val="000000"/>
            <w:sz w:val="27"/>
            <w:szCs w:val="27"/>
            <w:lang w:val="en"/>
          </w:rPr>
          <w:t>In the following figure:</w:t>
        </w:r>
      </w:ins>
      <w:ins w:id="3" w:author="Friday, Kathleen S -FS" w:date="2016-06-03T16:27:00Z">
        <w:r>
          <w:rPr>
            <w:rFonts w:ascii="Open Sans Hawaii" w:eastAsia="Times New Roman" w:hAnsi="Open Sans Hawaii" w:cs="Times New Roman"/>
            <w:color w:val="000000"/>
            <w:sz w:val="27"/>
            <w:szCs w:val="27"/>
            <w:lang w:val="en"/>
          </w:rPr>
          <w:t xml:space="preserve"> </w:t>
        </w:r>
      </w:ins>
      <w:ins w:id="4" w:author="Friday, Kathleen S -FS" w:date="2016-06-03T16:21:00Z">
        <w:r w:rsidR="00E67230" w:rsidRPr="00C5645B">
          <w:rPr>
            <w:rFonts w:ascii="Open Sans Hawaii" w:eastAsia="Times New Roman" w:hAnsi="Open Sans Hawaii" w:cs="Times New Roman"/>
            <w:color w:val="000000"/>
            <w:sz w:val="27"/>
            <w:szCs w:val="27"/>
            <w:lang w:val="en"/>
            <w:rPrChange w:id="5" w:author="Friday, Kathleen S -FS" w:date="2016-06-03T16:27:00Z">
              <w:rPr>
                <w:lang w:val="en"/>
              </w:rPr>
            </w:rPrChange>
          </w:rPr>
          <w:t>Insert a little dead-plant symbol like this in months April-</w:t>
        </w:r>
      </w:ins>
      <w:ins w:id="6" w:author="Friday, Kathleen S -FS" w:date="2016-06-03T16:24:00Z">
        <w:r w:rsidRPr="00C5645B">
          <w:rPr>
            <w:rFonts w:ascii="Open Sans Hawaii" w:eastAsia="Times New Roman" w:hAnsi="Open Sans Hawaii" w:cs="Times New Roman"/>
            <w:color w:val="000000"/>
            <w:sz w:val="27"/>
            <w:szCs w:val="27"/>
            <w:lang w:val="en"/>
            <w:rPrChange w:id="7" w:author="Friday, Kathleen S -FS" w:date="2016-06-03T16:27:00Z">
              <w:rPr>
                <w:lang w:val="en"/>
              </w:rPr>
            </w:rPrChange>
          </w:rPr>
          <w:t>September</w:t>
        </w:r>
      </w:ins>
      <w:ins w:id="8" w:author="Friday, Kathleen S -FS" w:date="2016-06-03T16:27:00Z">
        <w:r>
          <w:rPr>
            <w:rFonts w:ascii="Open Sans Hawaii" w:eastAsia="Times New Roman" w:hAnsi="Open Sans Hawaii" w:cs="Times New Roman"/>
            <w:color w:val="000000"/>
            <w:sz w:val="27"/>
            <w:szCs w:val="27"/>
            <w:lang w:val="en"/>
          </w:rPr>
          <w:t xml:space="preserve"> (Year 1)</w:t>
        </w:r>
      </w:ins>
      <w:ins w:id="9" w:author="Friday, Kathleen S -FS" w:date="2016-06-03T16:21:00Z">
        <w:r w:rsidR="00E67230" w:rsidRPr="00C5645B">
          <w:rPr>
            <w:rFonts w:ascii="Open Sans Hawaii" w:eastAsia="Times New Roman" w:hAnsi="Open Sans Hawaii" w:cs="Times New Roman"/>
            <w:noProof/>
            <w:color w:val="000000"/>
            <w:sz w:val="27"/>
            <w:szCs w:val="27"/>
            <w:rPrChange w:id="10" w:author="Friday, Kathleen S -FS" w:date="2016-06-03T16:27:00Z">
              <w:rPr>
                <w:noProof/>
              </w:rPr>
            </w:rPrChange>
          </w:rPr>
          <w:t xml:space="preserve"> </w:t>
        </w:r>
        <w:r w:rsidR="00E67230">
          <w:rPr>
            <w:noProof/>
          </w:rPr>
          <w:drawing>
            <wp:inline distT="0" distB="0" distL="0" distR="0" wp14:anchorId="00689860" wp14:editId="47AA3C11">
              <wp:extent cx="360000" cy="460800"/>
              <wp:effectExtent l="0" t="0" r="254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large-dead-tree-cartoon-0-11435[1].gif"/>
                      <pic:cNvPicPr/>
                    </pic:nvPicPr>
                    <pic:blipFill>
                      <a:blip r:embed="rId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000" cy="460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409D2A5" w14:textId="77777777" w:rsidR="00B84F22" w:rsidRPr="00B84F22" w:rsidRDefault="00B84F22" w:rsidP="00B84F22">
      <w:pPr>
        <w:spacing w:before="100" w:beforeAutospacing="1" w:after="100" w:afterAutospacing="1" w:line="240" w:lineRule="auto"/>
        <w:rPr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</w:pPr>
      <w:r w:rsidRPr="00B84F22">
        <w:rPr>
          <w:rFonts w:ascii="Open Sans Hawaii" w:eastAsia="Times New Roman" w:hAnsi="Open Sans Hawaii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68CF43EC" wp14:editId="726DA499">
            <wp:extent cx="7141210" cy="2231390"/>
            <wp:effectExtent l="0" t="0" r="0" b="0"/>
            <wp:docPr id="1" name="Picture 1" descr="http://sub47-86.uhh.hawaii.edu/rmi-agroforestry/images/el-nino-calend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ub47-86.uhh.hawaii.edu/rmi-agroforestry/images/el-nino-calenda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121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4F22">
        <w:rPr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  <w:fldChar w:fldCharType="begin"/>
      </w:r>
      <w:r w:rsidRPr="00B84F22">
        <w:rPr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  <w:instrText xml:space="preserve"> HYPERLINK "http://sub47-86.uhh.hawaii.edu/rmi-agroforestry/acknowledgements.php" </w:instrText>
      </w:r>
      <w:r w:rsidRPr="00B84F22">
        <w:rPr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  <w:fldChar w:fldCharType="separate"/>
      </w:r>
      <w:r w:rsidRPr="00B84F22">
        <w:rPr>
          <w:rFonts w:ascii="Open Sans Hawaii" w:eastAsia="Times New Roman" w:hAnsi="Open Sans Hawaii" w:cs="Times New Roman"/>
          <w:color w:val="0000FF"/>
          <w:sz w:val="27"/>
          <w:szCs w:val="27"/>
          <w:u w:val="single"/>
          <w:lang w:val="en"/>
        </w:rPr>
        <w:t>Figure</w:t>
      </w:r>
      <w:ins w:id="11" w:author="Friday, Kathleen S -FS" w:date="2016-06-03T16:27:00Z">
        <w:r w:rsidR="00C5645B">
          <w:rPr>
            <w:rFonts w:ascii="Open Sans Hawaii" w:eastAsia="Times New Roman" w:hAnsi="Open Sans Hawaii" w:cs="Times New Roman"/>
            <w:color w:val="0000FF"/>
            <w:sz w:val="27"/>
            <w:szCs w:val="27"/>
            <w:u w:val="single"/>
            <w:lang w:val="en"/>
          </w:rPr>
          <w:t xml:space="preserve"> adapted </w:t>
        </w:r>
        <w:proofErr w:type="gramStart"/>
        <w:r w:rsidR="00C5645B">
          <w:rPr>
            <w:rFonts w:ascii="Open Sans Hawaii" w:eastAsia="Times New Roman" w:hAnsi="Open Sans Hawaii" w:cs="Times New Roman"/>
            <w:color w:val="0000FF"/>
            <w:sz w:val="27"/>
            <w:szCs w:val="27"/>
            <w:u w:val="single"/>
            <w:lang w:val="en"/>
          </w:rPr>
          <w:t>from</w:t>
        </w:r>
      </w:ins>
      <w:proofErr w:type="gramEnd"/>
      <w:r w:rsidRPr="00B84F22">
        <w:rPr>
          <w:rFonts w:ascii="Open Sans Hawaii" w:eastAsia="Times New Roman" w:hAnsi="Open Sans Hawaii" w:cs="Times New Roman"/>
          <w:color w:val="0000FF"/>
          <w:sz w:val="27"/>
          <w:szCs w:val="27"/>
          <w:u w:val="single"/>
          <w:lang w:val="en"/>
        </w:rPr>
        <w:t>: Lander</w:t>
      </w:r>
      <w:r w:rsidRPr="00B84F22">
        <w:rPr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  <w:fldChar w:fldCharType="end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0"/>
        <w:gridCol w:w="2324"/>
        <w:gridCol w:w="2069"/>
        <w:gridCol w:w="1941"/>
        <w:gridCol w:w="2069"/>
        <w:gridCol w:w="1829"/>
      </w:tblGrid>
      <w:tr w:rsidR="00B84F22" w:rsidRPr="00B84F22" w14:paraId="6252B1D8" w14:textId="77777777" w:rsidTr="00B84F22">
        <w:trPr>
          <w:tblCellSpacing w:w="15" w:type="dxa"/>
        </w:trPr>
        <w:tc>
          <w:tcPr>
            <w:tcW w:w="0" w:type="auto"/>
            <w:gridSpan w:val="3"/>
            <w:tcBorders>
              <w:right w:val="dotted" w:sz="6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2A7B0" w14:textId="77777777" w:rsidR="00B84F22" w:rsidRPr="00B84F22" w:rsidRDefault="00B84F22" w:rsidP="00B84F22">
            <w:pPr>
              <w:spacing w:after="0" w:line="252" w:lineRule="auto"/>
              <w:outlineLvl w:val="2"/>
              <w:rPr>
                <w:rFonts w:ascii="Alegreya" w:eastAsia="Times New Roman" w:hAnsi="Alegreya" w:cs="Times New Roman"/>
                <w:b/>
                <w:bCs/>
                <w:color w:val="592A1E"/>
                <w:sz w:val="35"/>
                <w:szCs w:val="35"/>
              </w:rPr>
            </w:pPr>
            <w:r w:rsidRPr="00B84F22">
              <w:rPr>
                <w:rFonts w:ascii="Alegreya" w:eastAsia="Times New Roman" w:hAnsi="Alegreya" w:cs="Times New Roman"/>
                <w:b/>
                <w:bCs/>
                <w:color w:val="592A1E"/>
                <w:sz w:val="35"/>
                <w:szCs w:val="35"/>
              </w:rPr>
              <w:t>Year 0 – El Niño</w:t>
            </w:r>
          </w:p>
        </w:tc>
        <w:tc>
          <w:tcPr>
            <w:tcW w:w="0" w:type="auto"/>
            <w:gridSpan w:val="3"/>
            <w:tcBorders>
              <w:right w:val="dotted" w:sz="6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7B0B4" w14:textId="77777777" w:rsidR="00B84F22" w:rsidRPr="00B84F22" w:rsidRDefault="00B84F22" w:rsidP="00B84F22">
            <w:pPr>
              <w:spacing w:after="0" w:line="252" w:lineRule="auto"/>
              <w:outlineLvl w:val="2"/>
              <w:rPr>
                <w:rFonts w:ascii="Alegreya" w:eastAsia="Times New Roman" w:hAnsi="Alegreya" w:cs="Times New Roman"/>
                <w:b/>
                <w:bCs/>
                <w:color w:val="592A1E"/>
                <w:sz w:val="35"/>
                <w:szCs w:val="35"/>
              </w:rPr>
            </w:pPr>
            <w:r w:rsidRPr="00B84F22">
              <w:rPr>
                <w:rFonts w:ascii="Alegreya" w:eastAsia="Times New Roman" w:hAnsi="Alegreya" w:cs="Times New Roman"/>
                <w:b/>
                <w:bCs/>
                <w:color w:val="592A1E"/>
                <w:sz w:val="35"/>
                <w:szCs w:val="35"/>
              </w:rPr>
              <w:t>Year 1 – Post El Niño</w:t>
            </w:r>
            <w:ins w:id="12" w:author="Friday, Kathleen S -FS" w:date="2016-06-03T16:26:00Z">
              <w:r w:rsidR="00C5645B">
                <w:rPr>
                  <w:rFonts w:ascii="Alegreya" w:eastAsia="Times New Roman" w:hAnsi="Alegreya" w:cs="Times New Roman"/>
                  <w:b/>
                  <w:bCs/>
                  <w:color w:val="592A1E"/>
                  <w:sz w:val="35"/>
                  <w:szCs w:val="35"/>
                </w:rPr>
                <w:t xml:space="preserve"> (After-effects)</w:t>
              </w:r>
            </w:ins>
          </w:p>
        </w:tc>
      </w:tr>
      <w:tr w:rsidR="00B84F22" w:rsidRPr="00B84F22" w14:paraId="3DB5AC85" w14:textId="77777777" w:rsidTr="00B84F22">
        <w:trPr>
          <w:tblCellSpacing w:w="15" w:type="dxa"/>
        </w:trPr>
        <w:tc>
          <w:tcPr>
            <w:tcW w:w="1050" w:type="pct"/>
            <w:tcBorders>
              <w:right w:val="dotted" w:sz="6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D9E1D" w14:textId="77777777" w:rsidR="00B84F22" w:rsidRPr="00B84F22" w:rsidRDefault="00C5645B" w:rsidP="00C5645B">
            <w:pPr>
              <w:spacing w:after="0" w:line="240" w:lineRule="auto"/>
              <w:rPr>
                <w:rFonts w:ascii="Open Sans Hawaii" w:eastAsia="Times New Roman" w:hAnsi="Open Sans Hawaii" w:cs="Times New Roman"/>
                <w:color w:val="000000"/>
                <w:sz w:val="27"/>
                <w:szCs w:val="27"/>
              </w:rPr>
            </w:pPr>
            <w:ins w:id="13" w:author="Friday, Kathleen S -FS" w:date="2016-06-03T16:28:00Z">
              <w:r>
                <w:rPr>
                  <w:rFonts w:ascii="Open Sans Hawaii" w:eastAsia="Times New Roman" w:hAnsi="Open Sans Hawaii" w:cs="Times New Roman"/>
                  <w:color w:val="000000"/>
                  <w:sz w:val="27"/>
                  <w:szCs w:val="27"/>
                </w:rPr>
                <w:t>Sometime March-August</w:t>
              </w:r>
            </w:ins>
            <w:del w:id="14" w:author="Friday, Kathleen S -FS" w:date="2016-06-03T16:29:00Z">
              <w:r w:rsidR="00B84F22" w:rsidRPr="00B84F22" w:rsidDel="00C5645B">
                <w:rPr>
                  <w:rFonts w:ascii="Open Sans Hawaii" w:eastAsia="Times New Roman" w:hAnsi="Open Sans Hawaii" w:cs="Times New Roman"/>
                  <w:color w:val="000000"/>
                  <w:sz w:val="27"/>
                  <w:szCs w:val="27"/>
                </w:rPr>
                <w:delText>Around February</w:delText>
              </w:r>
            </w:del>
            <w:r w:rsidR="00B84F22" w:rsidRPr="00B84F22">
              <w:rPr>
                <w:rFonts w:ascii="Open Sans Hawaii" w:eastAsia="Times New Roman" w:hAnsi="Open Sans Hawaii" w:cs="Times New Roman"/>
                <w:color w:val="000000"/>
                <w:sz w:val="27"/>
                <w:szCs w:val="27"/>
              </w:rPr>
              <w:t xml:space="preserve">, if scientists see signs that an El Niño year </w:t>
            </w:r>
            <w:r w:rsidR="00B84F22" w:rsidRPr="00B84F22">
              <w:rPr>
                <w:rFonts w:ascii="Open Sans Hawaii" w:eastAsia="Times New Roman" w:hAnsi="Open Sans Hawaii" w:cs="Times New Roman"/>
                <w:i/>
                <w:iCs/>
                <w:color w:val="000000"/>
                <w:sz w:val="27"/>
                <w:szCs w:val="27"/>
              </w:rPr>
              <w:t>might</w:t>
            </w:r>
            <w:r w:rsidR="00B84F22" w:rsidRPr="00B84F22">
              <w:rPr>
                <w:rFonts w:ascii="Open Sans Hawaii" w:eastAsia="Times New Roman" w:hAnsi="Open Sans Hawaii" w:cs="Times New Roman"/>
                <w:color w:val="000000"/>
                <w:sz w:val="27"/>
                <w:szCs w:val="27"/>
              </w:rPr>
              <w:t xml:space="preserve"> be starting, they declare an </w:t>
            </w:r>
            <w:r w:rsidR="00B84F22" w:rsidRPr="00B84F22">
              <w:rPr>
                <w:rFonts w:ascii="Open Sans Hawaii" w:eastAsia="Times New Roman" w:hAnsi="Open Sans Hawaii" w:cs="Times New Roman"/>
                <w:b/>
                <w:bCs/>
                <w:color w:val="000000"/>
                <w:sz w:val="27"/>
                <w:szCs w:val="27"/>
              </w:rPr>
              <w:t>El Niño Watch</w:t>
            </w:r>
            <w:r w:rsidR="00B84F22" w:rsidRPr="00B84F22">
              <w:rPr>
                <w:rFonts w:ascii="Open Sans Hawaii" w:eastAsia="Times New Roman" w:hAnsi="Open Sans Hawaii" w:cs="Times New Roman"/>
                <w:color w:val="000000"/>
                <w:sz w:val="27"/>
                <w:szCs w:val="27"/>
              </w:rPr>
              <w:t>. Farmers should pay attention for further news.</w:t>
            </w:r>
          </w:p>
        </w:tc>
        <w:tc>
          <w:tcPr>
            <w:tcW w:w="900" w:type="pct"/>
            <w:tcBorders>
              <w:right w:val="dotted" w:sz="6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76E91" w14:textId="77777777" w:rsidR="00B84F22" w:rsidRPr="00B84F22" w:rsidRDefault="00C5645B" w:rsidP="00C5645B">
            <w:pPr>
              <w:spacing w:after="0" w:line="240" w:lineRule="auto"/>
              <w:rPr>
                <w:rFonts w:ascii="Open Sans Hawaii" w:eastAsia="Times New Roman" w:hAnsi="Open Sans Hawaii" w:cs="Times New Roman"/>
                <w:color w:val="000000"/>
                <w:sz w:val="27"/>
                <w:szCs w:val="27"/>
              </w:rPr>
            </w:pPr>
            <w:ins w:id="15" w:author="Friday, Kathleen S -FS" w:date="2016-06-03T16:30:00Z">
              <w:r>
                <w:rPr>
                  <w:rFonts w:ascii="Open Sans Hawaii" w:eastAsia="Times New Roman" w:hAnsi="Open Sans Hawaii" w:cs="Times New Roman"/>
                  <w:color w:val="000000"/>
                  <w:sz w:val="27"/>
                  <w:szCs w:val="27"/>
                </w:rPr>
                <w:t xml:space="preserve">A </w:t>
              </w:r>
            </w:ins>
            <w:ins w:id="16" w:author="Friday, Kathleen S -FS" w:date="2016-06-03T16:31:00Z">
              <w:r>
                <w:rPr>
                  <w:rFonts w:ascii="Open Sans Hawaii" w:eastAsia="Times New Roman" w:hAnsi="Open Sans Hawaii" w:cs="Times New Roman"/>
                  <w:color w:val="000000"/>
                  <w:sz w:val="27"/>
                  <w:szCs w:val="27"/>
                </w:rPr>
                <w:t>month or more</w:t>
              </w:r>
            </w:ins>
            <w:ins w:id="17" w:author="Friday, Kathleen S -FS" w:date="2016-06-03T16:30:00Z">
              <w:r>
                <w:rPr>
                  <w:rFonts w:ascii="Open Sans Hawaii" w:eastAsia="Times New Roman" w:hAnsi="Open Sans Hawaii" w:cs="Times New Roman"/>
                  <w:color w:val="000000"/>
                  <w:sz w:val="27"/>
                  <w:szCs w:val="27"/>
                </w:rPr>
                <w:t xml:space="preserve"> later</w:t>
              </w:r>
            </w:ins>
            <w:del w:id="18" w:author="Friday, Kathleen S -FS" w:date="2016-06-03T16:30:00Z">
              <w:r w:rsidR="00B84F22" w:rsidRPr="00B84F22" w:rsidDel="00C5645B">
                <w:rPr>
                  <w:rFonts w:ascii="Open Sans Hawaii" w:eastAsia="Times New Roman" w:hAnsi="Open Sans Hawaii" w:cs="Times New Roman"/>
                  <w:color w:val="000000"/>
                  <w:sz w:val="27"/>
                  <w:szCs w:val="27"/>
                </w:rPr>
                <w:delText>Around June</w:delText>
              </w:r>
            </w:del>
            <w:r w:rsidR="00B84F22" w:rsidRPr="00B84F22">
              <w:rPr>
                <w:rFonts w:ascii="Open Sans Hawaii" w:eastAsia="Times New Roman" w:hAnsi="Open Sans Hawaii" w:cs="Times New Roman"/>
                <w:color w:val="000000"/>
                <w:sz w:val="27"/>
                <w:szCs w:val="27"/>
              </w:rPr>
              <w:t xml:space="preserve">, </w:t>
            </w:r>
            <w:r w:rsidR="00B84F22" w:rsidRPr="00B84F22">
              <w:rPr>
                <w:rFonts w:ascii="Open Sans Hawaii" w:eastAsia="Times New Roman" w:hAnsi="Open Sans Hawaii" w:cs="Times New Roman"/>
                <w:i/>
                <w:iCs/>
                <w:color w:val="000000"/>
                <w:sz w:val="27"/>
                <w:szCs w:val="27"/>
              </w:rPr>
              <w:t>if</w:t>
            </w:r>
            <w:r w:rsidR="00B84F22" w:rsidRPr="00B84F22">
              <w:rPr>
                <w:rFonts w:ascii="Open Sans Hawaii" w:eastAsia="Times New Roman" w:hAnsi="Open Sans Hawaii" w:cs="Times New Roman"/>
                <w:color w:val="000000"/>
                <w:sz w:val="27"/>
                <w:szCs w:val="27"/>
              </w:rPr>
              <w:t xml:space="preserve"> scientists are sure that it is an El Niño year, they declare an </w:t>
            </w:r>
            <w:r w:rsidR="00B84F22" w:rsidRPr="00B84F22">
              <w:rPr>
                <w:rFonts w:ascii="Open Sans Hawaii" w:eastAsia="Times New Roman" w:hAnsi="Open Sans Hawaii" w:cs="Times New Roman"/>
                <w:b/>
                <w:bCs/>
                <w:color w:val="000000"/>
                <w:sz w:val="27"/>
                <w:szCs w:val="27"/>
              </w:rPr>
              <w:t>El Niño Advisory</w:t>
            </w:r>
            <w:r w:rsidR="00B84F22" w:rsidRPr="00B84F22">
              <w:rPr>
                <w:rFonts w:ascii="Open Sans Hawaii" w:eastAsia="Times New Roman" w:hAnsi="Open Sans Hawaii" w:cs="Times New Roman"/>
                <w:color w:val="000000"/>
                <w:sz w:val="27"/>
                <w:szCs w:val="27"/>
              </w:rPr>
              <w:t xml:space="preserve">. </w:t>
            </w:r>
            <w:hyperlink r:id="rId7" w:history="1">
              <w:r w:rsidR="00B84F22" w:rsidRPr="00B84F22">
                <w:rPr>
                  <w:rFonts w:ascii="Open Sans Hawaii" w:eastAsia="Times New Roman" w:hAnsi="Open Sans Hawaii" w:cs="Times New Roman"/>
                  <w:color w:val="0000FF"/>
                  <w:sz w:val="27"/>
                  <w:szCs w:val="27"/>
                  <w:u w:val="single"/>
                </w:rPr>
                <w:t>Farmers should take action</w:t>
              </w:r>
            </w:hyperlink>
            <w:r w:rsidR="00B84F22" w:rsidRPr="00B84F22">
              <w:rPr>
                <w:rFonts w:ascii="Open Sans Hawaii" w:eastAsia="Times New Roman" w:hAnsi="Open Sans Hawaii" w:cs="Times New Roman"/>
                <w:color w:val="000000"/>
                <w:sz w:val="27"/>
                <w:szCs w:val="27"/>
              </w:rPr>
              <w:t>.</w:t>
            </w:r>
          </w:p>
        </w:tc>
        <w:tc>
          <w:tcPr>
            <w:tcW w:w="800" w:type="pct"/>
            <w:tcBorders>
              <w:right w:val="dotted" w:sz="6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974B7" w14:textId="77777777" w:rsidR="00B84F22" w:rsidRPr="00B84F22" w:rsidRDefault="00B84F22" w:rsidP="00B84F22">
            <w:pPr>
              <w:spacing w:after="0" w:line="240" w:lineRule="auto"/>
              <w:rPr>
                <w:rFonts w:ascii="Open Sans Hawaii" w:eastAsia="Times New Roman" w:hAnsi="Open Sans Hawaii" w:cs="Times New Roman"/>
                <w:color w:val="000000"/>
                <w:sz w:val="27"/>
                <w:szCs w:val="27"/>
              </w:rPr>
            </w:pPr>
            <w:r w:rsidRPr="00B84F22">
              <w:rPr>
                <w:rFonts w:ascii="Open Sans Hawaii" w:eastAsia="Times New Roman" w:hAnsi="Open Sans Hawaii" w:cs="Times New Roman"/>
                <w:color w:val="000000"/>
                <w:sz w:val="27"/>
                <w:szCs w:val="27"/>
              </w:rPr>
              <w:t xml:space="preserve">Around November it becomes apparent whether the El Niño conditions are </w:t>
            </w:r>
            <w:r w:rsidRPr="00B84F22">
              <w:rPr>
                <w:rFonts w:ascii="Open Sans Hawaii" w:eastAsia="Times New Roman" w:hAnsi="Open Sans Hawaii" w:cs="Times New Roman"/>
                <w:b/>
                <w:bCs/>
                <w:color w:val="000000"/>
                <w:sz w:val="27"/>
                <w:szCs w:val="27"/>
              </w:rPr>
              <w:t>strong</w:t>
            </w:r>
            <w:r w:rsidRPr="00B84F22">
              <w:rPr>
                <w:rFonts w:ascii="Open Sans Hawaii" w:eastAsia="Times New Roman" w:hAnsi="Open Sans Hawaii" w:cs="Times New Roman"/>
                <w:color w:val="000000"/>
                <w:sz w:val="27"/>
                <w:szCs w:val="27"/>
              </w:rPr>
              <w:t xml:space="preserve"> or </w:t>
            </w:r>
            <w:r w:rsidRPr="00B84F22">
              <w:rPr>
                <w:rFonts w:ascii="Open Sans Hawaii" w:eastAsia="Times New Roman" w:hAnsi="Open Sans Hawaii" w:cs="Times New Roman"/>
                <w:b/>
                <w:bCs/>
                <w:color w:val="000000"/>
                <w:sz w:val="27"/>
                <w:szCs w:val="27"/>
              </w:rPr>
              <w:t>weak</w:t>
            </w:r>
            <w:r w:rsidRPr="00B84F22">
              <w:rPr>
                <w:rFonts w:ascii="Open Sans Hawaii" w:eastAsia="Times New Roman" w:hAnsi="Open Sans Hawaii" w:cs="Times New Roman"/>
                <w:color w:val="000000"/>
                <w:sz w:val="27"/>
                <w:szCs w:val="27"/>
              </w:rPr>
              <w:t>.</w:t>
            </w:r>
          </w:p>
        </w:tc>
        <w:tc>
          <w:tcPr>
            <w:tcW w:w="750" w:type="pct"/>
            <w:tcBorders>
              <w:right w:val="dotted" w:sz="6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F4143" w14:textId="77777777" w:rsidR="00B84F22" w:rsidRPr="00B84F22" w:rsidRDefault="00B84F22" w:rsidP="00B84F22">
            <w:pPr>
              <w:spacing w:after="0" w:line="240" w:lineRule="auto"/>
              <w:rPr>
                <w:rFonts w:ascii="Open Sans Hawaii" w:eastAsia="Times New Roman" w:hAnsi="Open Sans Hawaii" w:cs="Times New Roman"/>
                <w:color w:val="000000"/>
                <w:sz w:val="27"/>
                <w:szCs w:val="27"/>
              </w:rPr>
            </w:pPr>
            <w:r w:rsidRPr="00B84F22">
              <w:rPr>
                <w:rFonts w:ascii="Open Sans Hawaii" w:eastAsia="Times New Roman" w:hAnsi="Open Sans Hawaii" w:cs="Times New Roman"/>
                <w:color w:val="000000"/>
                <w:sz w:val="27"/>
                <w:szCs w:val="27"/>
              </w:rPr>
              <w:t>Starting around February of the following year, El Niño after-effects like drought begin.</w:t>
            </w:r>
          </w:p>
        </w:tc>
        <w:tc>
          <w:tcPr>
            <w:tcW w:w="800" w:type="pct"/>
            <w:tcBorders>
              <w:right w:val="dotted" w:sz="6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77B56" w14:textId="77777777" w:rsidR="00B84F22" w:rsidRPr="00B84F22" w:rsidRDefault="00B84F22" w:rsidP="00B84F22">
            <w:pPr>
              <w:spacing w:after="0" w:line="240" w:lineRule="auto"/>
              <w:rPr>
                <w:rFonts w:ascii="Open Sans Hawaii" w:eastAsia="Times New Roman" w:hAnsi="Open Sans Hawaii" w:cs="Times New Roman"/>
                <w:color w:val="000000"/>
                <w:sz w:val="27"/>
                <w:szCs w:val="27"/>
              </w:rPr>
            </w:pPr>
            <w:r w:rsidRPr="00B84F22">
              <w:rPr>
                <w:rFonts w:ascii="Open Sans Hawaii" w:eastAsia="Times New Roman" w:hAnsi="Open Sans Hawaii" w:cs="Times New Roman"/>
                <w:color w:val="000000"/>
                <w:sz w:val="27"/>
                <w:szCs w:val="27"/>
              </w:rPr>
              <w:t xml:space="preserve">When El Niño conditions have ended and conditions are normal (Neutral), a </w:t>
            </w:r>
            <w:r w:rsidRPr="00B84F22">
              <w:rPr>
                <w:rFonts w:ascii="Open Sans Hawaii" w:eastAsia="Times New Roman" w:hAnsi="Open Sans Hawaii" w:cs="Times New Roman"/>
                <w:b/>
                <w:bCs/>
                <w:color w:val="000000"/>
                <w:sz w:val="27"/>
                <w:szCs w:val="27"/>
              </w:rPr>
              <w:t>final advisory</w:t>
            </w:r>
            <w:r w:rsidRPr="00B84F22">
              <w:rPr>
                <w:rFonts w:ascii="Open Sans Hawaii" w:eastAsia="Times New Roman" w:hAnsi="Open Sans Hawaii" w:cs="Times New Roman"/>
                <w:color w:val="000000"/>
                <w:sz w:val="27"/>
                <w:szCs w:val="27"/>
              </w:rPr>
              <w:t xml:space="preserve"> is issued.</w:t>
            </w:r>
          </w:p>
        </w:tc>
        <w:tc>
          <w:tcPr>
            <w:tcW w:w="0" w:type="auto"/>
            <w:tcBorders>
              <w:right w:val="dotted" w:sz="6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35D78" w14:textId="77777777" w:rsidR="00B84F22" w:rsidRPr="00B84F22" w:rsidRDefault="00B84F22" w:rsidP="00B84B5F">
            <w:pPr>
              <w:spacing w:after="0" w:line="240" w:lineRule="auto"/>
              <w:rPr>
                <w:rFonts w:ascii="Open Sans Hawaii" w:eastAsia="Times New Roman" w:hAnsi="Open Sans Hawaii" w:cs="Times New Roman"/>
                <w:color w:val="000000"/>
                <w:sz w:val="27"/>
                <w:szCs w:val="27"/>
              </w:rPr>
            </w:pPr>
            <w:r w:rsidRPr="00B84F22">
              <w:rPr>
                <w:rFonts w:ascii="Open Sans Hawaii" w:eastAsia="Times New Roman" w:hAnsi="Open Sans Hawaii" w:cs="Times New Roman"/>
                <w:color w:val="000000"/>
                <w:sz w:val="27"/>
                <w:szCs w:val="27"/>
              </w:rPr>
              <w:t xml:space="preserve">A </w:t>
            </w:r>
            <w:ins w:id="19" w:author="Friday, Kathleen S -FS" w:date="2016-06-03T16:34:00Z">
              <w:r w:rsidR="00B84B5F">
                <w:rPr>
                  <w:rFonts w:ascii="Open Sans Hawaii" w:eastAsia="Times New Roman" w:hAnsi="Open Sans Hawaii" w:cs="Times New Roman"/>
                  <w:color w:val="000000"/>
                  <w:sz w:val="27"/>
                  <w:szCs w:val="27"/>
                </w:rPr>
                <w:t xml:space="preserve">new </w:t>
              </w:r>
            </w:ins>
            <w:r w:rsidRPr="00B84F22">
              <w:rPr>
                <w:rFonts w:ascii="Open Sans Hawaii" w:eastAsia="Times New Roman" w:hAnsi="Open Sans Hawaii" w:cs="Times New Roman"/>
                <w:color w:val="000000"/>
                <w:sz w:val="27"/>
                <w:szCs w:val="27"/>
              </w:rPr>
              <w:t xml:space="preserve">watch or advisory </w:t>
            </w:r>
            <w:r w:rsidRPr="00B84F22">
              <w:rPr>
                <w:rFonts w:ascii="Open Sans Hawaii" w:eastAsia="Times New Roman" w:hAnsi="Open Sans Hawaii" w:cs="Times New Roman"/>
                <w:i/>
                <w:iCs/>
                <w:color w:val="000000"/>
                <w:sz w:val="27"/>
                <w:szCs w:val="27"/>
              </w:rPr>
              <w:t>might</w:t>
            </w:r>
            <w:r w:rsidRPr="00B84F22">
              <w:rPr>
                <w:rFonts w:ascii="Open Sans Hawaii" w:eastAsia="Times New Roman" w:hAnsi="Open Sans Hawaii" w:cs="Times New Roman"/>
                <w:color w:val="000000"/>
                <w:sz w:val="27"/>
                <w:szCs w:val="27"/>
              </w:rPr>
              <w:t xml:space="preserve"> </w:t>
            </w:r>
            <w:del w:id="20" w:author="Friday, Kathleen S -FS" w:date="2016-06-03T16:34:00Z">
              <w:r w:rsidRPr="00B84F22" w:rsidDel="00B84B5F">
                <w:rPr>
                  <w:rFonts w:ascii="Open Sans Hawaii" w:eastAsia="Times New Roman" w:hAnsi="Open Sans Hawaii" w:cs="Times New Roman"/>
                  <w:color w:val="000000"/>
                  <w:sz w:val="27"/>
                  <w:szCs w:val="27"/>
                </w:rPr>
                <w:delText>follow,</w:delText>
              </w:r>
            </w:del>
            <w:r w:rsidRPr="00B84F22">
              <w:rPr>
                <w:rFonts w:ascii="Open Sans Hawaii" w:eastAsia="Times New Roman" w:hAnsi="Open Sans Hawaii" w:cs="Times New Roman"/>
                <w:color w:val="000000"/>
                <w:sz w:val="27"/>
                <w:szCs w:val="27"/>
              </w:rPr>
              <w:t xml:space="preserve"> mak</w:t>
            </w:r>
            <w:ins w:id="21" w:author="Friday, Kathleen S -FS" w:date="2016-06-03T16:34:00Z">
              <w:r w:rsidR="00B84B5F">
                <w:rPr>
                  <w:rFonts w:ascii="Open Sans Hawaii" w:eastAsia="Times New Roman" w:hAnsi="Open Sans Hawaii" w:cs="Times New Roman"/>
                  <w:color w:val="000000"/>
                  <w:sz w:val="27"/>
                  <w:szCs w:val="27"/>
                </w:rPr>
                <w:t>e</w:t>
              </w:r>
            </w:ins>
            <w:del w:id="22" w:author="Friday, Kathleen S -FS" w:date="2016-06-03T16:34:00Z">
              <w:r w:rsidRPr="00B84F22" w:rsidDel="00B84B5F">
                <w:rPr>
                  <w:rFonts w:ascii="Open Sans Hawaii" w:eastAsia="Times New Roman" w:hAnsi="Open Sans Hawaii" w:cs="Times New Roman"/>
                  <w:color w:val="000000"/>
                  <w:sz w:val="27"/>
                  <w:szCs w:val="27"/>
                </w:rPr>
                <w:delText>ing</w:delText>
              </w:r>
            </w:del>
            <w:r w:rsidRPr="00B84F22">
              <w:rPr>
                <w:rFonts w:ascii="Open Sans Hawaii" w:eastAsia="Times New Roman" w:hAnsi="Open Sans Hawaii" w:cs="Times New Roman"/>
                <w:color w:val="000000"/>
                <w:sz w:val="27"/>
                <w:szCs w:val="27"/>
              </w:rPr>
              <w:t xml:space="preserve"> this “Year 0” for a La Niña or even another El Niño year.</w:t>
            </w:r>
          </w:p>
        </w:tc>
      </w:tr>
    </w:tbl>
    <w:p w14:paraId="7DA841C1" w14:textId="77777777" w:rsidR="00B84F22" w:rsidRDefault="00B84F22" w:rsidP="00B84F22">
      <w:pPr>
        <w:spacing w:before="100" w:beforeAutospacing="1" w:after="100" w:afterAutospacing="1" w:line="240" w:lineRule="auto"/>
        <w:rPr>
          <w:ins w:id="23" w:author="Friday, Kathleen S -FS" w:date="2016-06-03T16:37:00Z"/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</w:pPr>
      <w:r w:rsidRPr="00B84F22">
        <w:rPr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  <w:lastRenderedPageBreak/>
        <w:t>Watches and advisories are also announced in La Niña years. However, after the time a La Niña advisory is issued (around June of Year 0), there is not a major drought or storm season to predict. For Neutral and La Niña conditions, farmers should care for a variety of crops using good traditional and scientific methods for Marshallese conditions.</w:t>
      </w:r>
    </w:p>
    <w:p w14:paraId="3AEF8858" w14:textId="77777777" w:rsidR="00B84B5F" w:rsidRPr="00B84F22" w:rsidDel="00B84B5F" w:rsidRDefault="00B84B5F" w:rsidP="00B84F22">
      <w:pPr>
        <w:spacing w:before="100" w:beforeAutospacing="1" w:after="100" w:afterAutospacing="1" w:line="240" w:lineRule="auto"/>
        <w:rPr>
          <w:del w:id="24" w:author="Friday, Kathleen S -FS" w:date="2016-06-03T16:37:00Z"/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</w:pPr>
    </w:p>
    <w:p w14:paraId="124E5BEF" w14:textId="77777777" w:rsidR="00B84F22" w:rsidRPr="00B84F22" w:rsidRDefault="00B84F22" w:rsidP="00B84F22">
      <w:pPr>
        <w:spacing w:after="0" w:line="240" w:lineRule="auto"/>
        <w:rPr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</w:pPr>
      <w:r w:rsidRPr="00B84F22">
        <w:rPr>
          <w:rFonts w:ascii="Open Sans Hawaii" w:eastAsia="Times New Roman" w:hAnsi="Open Sans Hawaii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7350890D" wp14:editId="73A6A125">
            <wp:extent cx="9525000" cy="7141210"/>
            <wp:effectExtent l="0" t="0" r="0" b="0"/>
            <wp:docPr id="2" name="Picture 2" descr="http://sub47-86.uhh.hawaii.edu/rmi-agroforestry/images/Majuro-ENSO-rainf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ub47-86.uhh.hawaii.edu/rmi-agroforestry/images/Majuro-ENSO-rainfa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714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4F22">
        <w:rPr>
          <w:rFonts w:ascii="Open Sans Hawaii" w:eastAsia="Times New Roman" w:hAnsi="Open Sans Hawaii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5A80F828" wp14:editId="20BD1024">
            <wp:extent cx="8382000" cy="6292215"/>
            <wp:effectExtent l="0" t="0" r="0" b="0"/>
            <wp:docPr id="3" name="Picture 3" descr="http://sub47-86.uhh.hawaii.edu/rmi-agroforestry/images/Kwajalein-ENSO-rainf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ub47-86.uhh.hawaii.edu/rmi-agroforestry/images/Kwajalein-ENSO-rainfal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629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989A2" w14:textId="77777777" w:rsidR="00B84F22" w:rsidRPr="00B84F22" w:rsidRDefault="00B84F22" w:rsidP="00B84F22">
      <w:pPr>
        <w:spacing w:after="0" w:line="240" w:lineRule="auto"/>
        <w:jc w:val="center"/>
        <w:rPr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</w:pPr>
      <w:r w:rsidRPr="00B84F22">
        <w:rPr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  <w:lastRenderedPageBreak/>
        <w:t xml:space="preserve">View Graph for Location: </w:t>
      </w:r>
      <w:r w:rsidRPr="00B84F22">
        <w:rPr>
          <w:rFonts w:ascii="Open Sans Hawaii" w:eastAsia="Times New Roman" w:hAnsi="Open Sans Hawaii" w:cs="Times New Roman"/>
          <w:color w:val="000000"/>
          <w:sz w:val="27"/>
          <w:szCs w:val="27"/>
          <w:bdr w:val="single" w:sz="6" w:space="0" w:color="A1A1A1" w:frame="1"/>
          <w:shd w:val="clear" w:color="auto" w:fill="FFFFFF"/>
          <w:lang w:val="en"/>
        </w:rPr>
        <w:t xml:space="preserve">Majuro Kwajalein </w:t>
      </w:r>
    </w:p>
    <w:p w14:paraId="4B91F354" w14:textId="77777777" w:rsidR="00B84F22" w:rsidRPr="00B84F22" w:rsidRDefault="00B84F22" w:rsidP="00B84F22">
      <w:pPr>
        <w:spacing w:before="240" w:after="240" w:line="252" w:lineRule="auto"/>
        <w:outlineLvl w:val="1"/>
        <w:rPr>
          <w:rFonts w:ascii="Alegreya" w:eastAsia="Times New Roman" w:hAnsi="Alegreya" w:cs="Times New Roman"/>
          <w:b/>
          <w:bCs/>
          <w:color w:val="592A1E"/>
          <w:sz w:val="35"/>
          <w:szCs w:val="35"/>
          <w:lang w:val="en"/>
        </w:rPr>
      </w:pPr>
      <w:r w:rsidRPr="00B84F22">
        <w:rPr>
          <w:rFonts w:ascii="Alegreya" w:eastAsia="Times New Roman" w:hAnsi="Alegreya" w:cs="Times New Roman"/>
          <w:b/>
          <w:bCs/>
          <w:color w:val="592A1E"/>
          <w:sz w:val="35"/>
          <w:szCs w:val="35"/>
          <w:lang w:val="en"/>
        </w:rPr>
        <w:t>More Information</w:t>
      </w:r>
    </w:p>
    <w:p w14:paraId="3930B170" w14:textId="77777777" w:rsidR="00B84B5F" w:rsidRPr="00B84B5F" w:rsidRDefault="00B84B5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ins w:id="25" w:author="Friday, Kathleen S -FS" w:date="2016-06-03T16:38:00Z"/>
          <w:rFonts w:ascii="Open Sans Hawaii" w:eastAsia="Times New Roman" w:hAnsi="Open Sans Hawaii" w:cs="Times New Roman"/>
          <w:color w:val="000000"/>
          <w:sz w:val="27"/>
          <w:szCs w:val="27"/>
          <w:lang w:val="en"/>
          <w:rPrChange w:id="26" w:author="Friday, Kathleen S -FS" w:date="2016-06-03T16:38:00Z">
            <w:rPr>
              <w:ins w:id="27" w:author="Friday, Kathleen S -FS" w:date="2016-06-03T16:38:00Z"/>
              <w:lang w:val="en"/>
            </w:rPr>
          </w:rPrChange>
        </w:rPr>
        <w:pPrChange w:id="28" w:author="Friday, Kathleen S -FS" w:date="2016-06-03T16:38:00Z">
          <w:pPr>
            <w:numPr>
              <w:numId w:val="2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ins w:id="29" w:author="Friday, Kathleen S -FS" w:date="2016-06-03T16:38:00Z">
        <w:r>
          <w:rPr>
            <w:rFonts w:ascii="Open Sans Hawaii" w:eastAsia="Times New Roman" w:hAnsi="Open Sans Hawaii" w:cs="Times New Roman"/>
            <w:color w:val="000000"/>
            <w:sz w:val="27"/>
            <w:szCs w:val="27"/>
            <w:lang w:val="en"/>
          </w:rPr>
          <w:t xml:space="preserve">“ENSO alert system” </w:t>
        </w:r>
      </w:ins>
      <w:ins w:id="30" w:author="Friday, Kathleen S -FS" w:date="2016-06-06T15:49:00Z">
        <w:r w:rsidR="005E3EBC">
          <w:rPr>
            <w:rFonts w:ascii="Open Sans Hawaii" w:eastAsia="Times New Roman" w:hAnsi="Open Sans Hawaii" w:cs="Times New Roman"/>
            <w:color w:val="000000"/>
            <w:sz w:val="27"/>
            <w:szCs w:val="27"/>
            <w:lang w:val="en"/>
          </w:rPr>
          <w:fldChar w:fldCharType="begin"/>
        </w:r>
        <w:r w:rsidR="005E3EBC">
          <w:rPr>
            <w:rFonts w:ascii="Open Sans Hawaii" w:eastAsia="Times New Roman" w:hAnsi="Open Sans Hawaii" w:cs="Times New Roman"/>
            <w:color w:val="000000"/>
            <w:sz w:val="27"/>
            <w:szCs w:val="27"/>
            <w:lang w:val="en"/>
          </w:rPr>
          <w:instrText xml:space="preserve"> HYPERLINK "</w:instrText>
        </w:r>
      </w:ins>
      <w:ins w:id="31" w:author="Friday, Kathleen S -FS" w:date="2016-06-03T16:38:00Z">
        <w:r w:rsidR="005E3EBC" w:rsidRPr="00B84B5F">
          <w:rPr>
            <w:rFonts w:ascii="Open Sans Hawaii" w:eastAsia="Times New Roman" w:hAnsi="Open Sans Hawaii" w:cs="Times New Roman"/>
            <w:color w:val="000000"/>
            <w:sz w:val="27"/>
            <w:szCs w:val="27"/>
            <w:lang w:val="en"/>
            <w:rPrChange w:id="32" w:author="Friday, Kathleen S -FS" w:date="2016-06-03T16:38:00Z">
              <w:rPr>
                <w:lang w:val="en"/>
              </w:rPr>
            </w:rPrChange>
          </w:rPr>
          <w:instrText>http://www.cpc.ncep.noaa.gov/products/analysis_monitoring/enso_advisory/enso-alert-readme.shtml</w:instrText>
        </w:r>
      </w:ins>
      <w:ins w:id="33" w:author="Friday, Kathleen S -FS" w:date="2016-06-06T15:49:00Z">
        <w:r w:rsidR="005E3EBC">
          <w:rPr>
            <w:rFonts w:ascii="Open Sans Hawaii" w:eastAsia="Times New Roman" w:hAnsi="Open Sans Hawaii" w:cs="Times New Roman"/>
            <w:color w:val="000000"/>
            <w:sz w:val="27"/>
            <w:szCs w:val="27"/>
            <w:lang w:val="en"/>
          </w:rPr>
          <w:instrText xml:space="preserve">" </w:instrText>
        </w:r>
        <w:r w:rsidR="005E3EBC">
          <w:rPr>
            <w:rFonts w:ascii="Open Sans Hawaii" w:eastAsia="Times New Roman" w:hAnsi="Open Sans Hawaii" w:cs="Times New Roman"/>
            <w:color w:val="000000"/>
            <w:sz w:val="27"/>
            <w:szCs w:val="27"/>
            <w:lang w:val="en"/>
          </w:rPr>
          <w:fldChar w:fldCharType="separate"/>
        </w:r>
      </w:ins>
      <w:ins w:id="34" w:author="Friday, Kathleen S -FS" w:date="2016-06-03T16:38:00Z">
        <w:r w:rsidR="005E3EBC" w:rsidRPr="00CA0C83">
          <w:rPr>
            <w:rStyle w:val="Hyperlink"/>
            <w:rFonts w:ascii="Open Sans Hawaii" w:eastAsia="Times New Roman" w:hAnsi="Open Sans Hawaii" w:cs="Times New Roman"/>
            <w:sz w:val="27"/>
            <w:szCs w:val="27"/>
            <w:lang w:val="en"/>
            <w:rPrChange w:id="35" w:author="Friday, Kathleen S -FS" w:date="2016-06-03T16:38:00Z">
              <w:rPr>
                <w:lang w:val="en"/>
              </w:rPr>
            </w:rPrChange>
          </w:rPr>
          <w:t>http://www.cpc.ncep.noaa.gov/products/analysis_monitoring/enso_advisory/enso-alert-readme.shtml</w:t>
        </w:r>
      </w:ins>
      <w:ins w:id="36" w:author="Friday, Kathleen S -FS" w:date="2016-06-06T15:49:00Z">
        <w:r w:rsidR="005E3EBC">
          <w:rPr>
            <w:rFonts w:ascii="Open Sans Hawaii" w:eastAsia="Times New Roman" w:hAnsi="Open Sans Hawaii" w:cs="Times New Roman"/>
            <w:color w:val="000000"/>
            <w:sz w:val="27"/>
            <w:szCs w:val="27"/>
            <w:lang w:val="en"/>
          </w:rPr>
          <w:fldChar w:fldCharType="end"/>
        </w:r>
        <w:r w:rsidR="005E3EBC">
          <w:rPr>
            <w:rFonts w:ascii="Open Sans Hawaii" w:eastAsia="Times New Roman" w:hAnsi="Open Sans Hawaii" w:cs="Times New Roman"/>
            <w:color w:val="000000"/>
            <w:sz w:val="27"/>
            <w:szCs w:val="27"/>
            <w:lang w:val="en"/>
          </w:rPr>
          <w:t xml:space="preserve"> (how scientists decide when to announce a </w:t>
        </w:r>
      </w:ins>
      <w:ins w:id="37" w:author="Friday, Kathleen S -FS" w:date="2016-06-06T15:50:00Z">
        <w:r w:rsidR="005E3EBC">
          <w:rPr>
            <w:rFonts w:ascii="Open Sans Hawaii" w:eastAsia="Times New Roman" w:hAnsi="Open Sans Hawaii" w:cs="Times New Roman"/>
            <w:color w:val="000000"/>
            <w:sz w:val="27"/>
            <w:szCs w:val="27"/>
            <w:lang w:val="en"/>
          </w:rPr>
          <w:t>“watch” or “advisory”)</w:t>
        </w:r>
      </w:ins>
    </w:p>
    <w:p w14:paraId="1C13D9F3" w14:textId="77777777" w:rsidR="00B84F22" w:rsidRPr="00B84F22" w:rsidRDefault="001C6776" w:rsidP="00B84F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</w:pPr>
      <w:hyperlink r:id="rId10" w:history="1">
        <w:r w:rsidR="00B84F22" w:rsidRPr="00B84F22">
          <w:rPr>
            <w:rFonts w:ascii="Open Sans Hawaii" w:eastAsia="Times New Roman" w:hAnsi="Open Sans Hawaii" w:cs="Times New Roman"/>
            <w:color w:val="0000FF"/>
            <w:sz w:val="27"/>
            <w:szCs w:val="27"/>
            <w:u w:val="single"/>
            <w:lang w:val="en"/>
          </w:rPr>
          <w:t>El Niño Recommendations for Agroforestry</w:t>
        </w:r>
      </w:hyperlink>
    </w:p>
    <w:p w14:paraId="409D04F6" w14:textId="77777777" w:rsidR="00B84F22" w:rsidRPr="00B84F22" w:rsidRDefault="00943CAE" w:rsidP="00B84F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</w:pPr>
      <w:ins w:id="38" w:author="Friday, Kathleen S -FS" w:date="2016-06-06T15:38:00Z">
        <w:r>
          <w:t xml:space="preserve">More about </w:t>
        </w:r>
      </w:ins>
      <w:hyperlink r:id="rId11" w:history="1">
        <w:r w:rsidR="00B84F22" w:rsidRPr="00B84F22">
          <w:rPr>
            <w:rFonts w:ascii="Open Sans Hawaii" w:eastAsia="Times New Roman" w:hAnsi="Open Sans Hawaii" w:cs="Times New Roman"/>
            <w:color w:val="0000FF"/>
            <w:sz w:val="27"/>
            <w:szCs w:val="27"/>
            <w:u w:val="single"/>
            <w:lang w:val="en"/>
          </w:rPr>
          <w:t>El Niño and its impacts in the Marshalls</w:t>
        </w:r>
      </w:hyperlink>
      <w:ins w:id="39" w:author="Friday, Kathleen S -FS" w:date="2016-06-06T15:38:00Z">
        <w:r>
          <w:rPr>
            <w:rFonts w:ascii="Open Sans Hawaii" w:eastAsia="Times New Roman" w:hAnsi="Open Sans Hawaii" w:cs="Times New Roman"/>
            <w:color w:val="0000FF"/>
            <w:sz w:val="27"/>
            <w:szCs w:val="27"/>
            <w:u w:val="single"/>
            <w:lang w:val="en"/>
          </w:rPr>
          <w:t xml:space="preserve"> </w:t>
        </w:r>
      </w:ins>
    </w:p>
    <w:p w14:paraId="62D4285B" w14:textId="77777777" w:rsidR="00943CAE" w:rsidRPr="00943CAE" w:rsidRDefault="001C6776" w:rsidP="00943C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</w:pPr>
      <w:hyperlink r:id="rId12" w:history="1">
        <w:r w:rsidR="00B84F22" w:rsidRPr="00B84F22">
          <w:rPr>
            <w:rFonts w:ascii="Open Sans Hawaii" w:eastAsia="Times New Roman" w:hAnsi="Open Sans Hawaii" w:cs="Times New Roman"/>
            <w:color w:val="0000FF"/>
            <w:sz w:val="27"/>
            <w:szCs w:val="27"/>
            <w:u w:val="single"/>
            <w:lang w:val="en"/>
          </w:rPr>
          <w:t>Information about ENSO and why the climate in the Pacific is different from year to year.</w:t>
        </w:r>
      </w:hyperlink>
    </w:p>
    <w:commentRangeStart w:id="40"/>
    <w:p w14:paraId="001D26D8" w14:textId="77777777" w:rsidR="00B84F22" w:rsidRPr="00943CAE" w:rsidRDefault="001C6776" w:rsidP="00B84F22">
      <w:pPr>
        <w:numPr>
          <w:ilvl w:val="0"/>
          <w:numId w:val="2"/>
        </w:numPr>
        <w:spacing w:before="100" w:beforeAutospacing="1" w:after="100" w:afterAutospacing="1" w:line="240" w:lineRule="auto"/>
        <w:rPr>
          <w:ins w:id="41" w:author="Friday, Kathleen S -FS" w:date="2016-06-06T15:40:00Z"/>
          <w:rFonts w:ascii="Open Sans Hawaii" w:eastAsia="Times New Roman" w:hAnsi="Open Sans Hawaii" w:cs="Times New Roman"/>
          <w:color w:val="000000"/>
          <w:sz w:val="27"/>
          <w:szCs w:val="27"/>
          <w:lang w:val="en"/>
          <w:rPrChange w:id="42" w:author="Friday, Kathleen S -FS" w:date="2016-06-06T15:40:00Z">
            <w:rPr>
              <w:ins w:id="43" w:author="Friday, Kathleen S -FS" w:date="2016-06-06T15:40:00Z"/>
              <w:rFonts w:ascii="Open Sans Hawaii" w:eastAsia="Times New Roman" w:hAnsi="Open Sans Hawaii" w:cs="Times New Roman"/>
              <w:color w:val="0000FF"/>
              <w:sz w:val="27"/>
              <w:szCs w:val="27"/>
              <w:u w:val="single"/>
              <w:lang w:val="en"/>
            </w:rPr>
          </w:rPrChange>
        </w:rPr>
      </w:pPr>
      <w:r>
        <w:fldChar w:fldCharType="begin"/>
      </w:r>
      <w:r>
        <w:instrText xml:space="preserve"> HYPERLINK "http://developarc.maps.arcgis.com/apps/MapSeries/index.html?appid=411ccedeadb14a2392bf21a4a2ae037e" </w:instrText>
      </w:r>
      <w:r>
        <w:fldChar w:fldCharType="separate"/>
      </w:r>
      <w:r w:rsidR="00B84F22" w:rsidRPr="00B84F22">
        <w:rPr>
          <w:rFonts w:ascii="Open Sans Hawaii" w:eastAsia="Times New Roman" w:hAnsi="Open Sans Hawaii" w:cs="Times New Roman"/>
          <w:color w:val="0000FF"/>
          <w:sz w:val="27"/>
          <w:szCs w:val="27"/>
          <w:u w:val="single"/>
          <w:lang w:val="en"/>
        </w:rPr>
        <w:t>Maps of rainfall and drought across the Marshall Islands for different seasons of the El Niño/La Niña pattern</w:t>
      </w:r>
      <w:r>
        <w:rPr>
          <w:rFonts w:ascii="Open Sans Hawaii" w:eastAsia="Times New Roman" w:hAnsi="Open Sans Hawaii" w:cs="Times New Roman"/>
          <w:color w:val="0000FF"/>
          <w:sz w:val="27"/>
          <w:szCs w:val="27"/>
          <w:u w:val="single"/>
          <w:lang w:val="en"/>
        </w:rPr>
        <w:fldChar w:fldCharType="end"/>
      </w:r>
      <w:commentRangeEnd w:id="40"/>
      <w:r w:rsidR="00943CAE">
        <w:rPr>
          <w:rStyle w:val="CommentReference"/>
        </w:rPr>
        <w:commentReference w:id="40"/>
      </w:r>
    </w:p>
    <w:p w14:paraId="7967E2A4" w14:textId="55145495" w:rsidR="00943CAE" w:rsidRPr="00943CAE" w:rsidRDefault="00943CAE" w:rsidP="00B84F22">
      <w:pPr>
        <w:numPr>
          <w:ilvl w:val="0"/>
          <w:numId w:val="2"/>
        </w:numPr>
        <w:spacing w:before="100" w:beforeAutospacing="1" w:after="100" w:afterAutospacing="1" w:line="240" w:lineRule="auto"/>
        <w:rPr>
          <w:ins w:id="44" w:author="Friday, Kathleen S -FS" w:date="2016-06-06T15:41:00Z"/>
          <w:rFonts w:ascii="Open Sans Hawaii" w:eastAsia="Times New Roman" w:hAnsi="Open Sans Hawaii" w:cs="Times New Roman"/>
          <w:color w:val="000000"/>
          <w:sz w:val="27"/>
          <w:szCs w:val="27"/>
          <w:lang w:val="en"/>
          <w:rPrChange w:id="45" w:author="Friday, Kathleen S -FS" w:date="2016-06-06T15:41:00Z">
            <w:rPr>
              <w:ins w:id="46" w:author="Friday, Kathleen S -FS" w:date="2016-06-06T15:41:00Z"/>
              <w:rFonts w:ascii="Open Sans Hawaii" w:eastAsia="Times New Roman" w:hAnsi="Open Sans Hawaii" w:cs="Times New Roman"/>
              <w:color w:val="0000FF"/>
              <w:sz w:val="27"/>
              <w:szCs w:val="27"/>
              <w:u w:val="single"/>
              <w:lang w:val="en"/>
            </w:rPr>
          </w:rPrChange>
        </w:rPr>
      </w:pPr>
      <w:ins w:id="47" w:author="Friday, Kathleen S -FS" w:date="2016-06-06T15:40:00Z">
        <w:r>
          <w:rPr>
            <w:rFonts w:ascii="Open Sans Hawaii" w:eastAsia="Times New Roman" w:hAnsi="Open Sans Hawaii" w:cs="Times New Roman"/>
            <w:color w:val="0000FF"/>
            <w:sz w:val="27"/>
            <w:szCs w:val="27"/>
            <w:u w:val="single"/>
            <w:lang w:val="en"/>
          </w:rPr>
          <w:t>Maps of rainfall and drought across the Marshall Islands for different ENSO cycles</w:t>
        </w:r>
      </w:ins>
      <w:ins w:id="48" w:author="Friday, Kathleen S -FS" w:date="2016-06-07T09:33:00Z">
        <w:r w:rsidR="001C6776">
          <w:rPr>
            <w:rFonts w:ascii="Open Sans Hawaii" w:eastAsia="Times New Roman" w:hAnsi="Open Sans Hawaii" w:cs="Times New Roman"/>
            <w:color w:val="0000FF"/>
            <w:sz w:val="27"/>
            <w:szCs w:val="27"/>
            <w:u w:val="single"/>
            <w:lang w:val="en"/>
          </w:rPr>
          <w:t xml:space="preserve"> (by </w:t>
        </w:r>
        <w:commentRangeStart w:id="49"/>
        <w:r w:rsidR="001C6776">
          <w:rPr>
            <w:rFonts w:ascii="Open Sans Hawaii" w:eastAsia="Times New Roman" w:hAnsi="Open Sans Hawaii" w:cs="Times New Roman"/>
            <w:color w:val="0000FF"/>
            <w:sz w:val="27"/>
            <w:szCs w:val="27"/>
            <w:u w:val="single"/>
            <w:lang w:val="en"/>
          </w:rPr>
          <w:t>Sutton</w:t>
        </w:r>
      </w:ins>
      <w:commentRangeEnd w:id="49"/>
      <w:ins w:id="50" w:author="Friday, Kathleen S -FS" w:date="2016-06-07T09:34:00Z">
        <w:r w:rsidR="001C6776">
          <w:rPr>
            <w:rStyle w:val="CommentReference"/>
          </w:rPr>
          <w:commentReference w:id="49"/>
        </w:r>
      </w:ins>
      <w:ins w:id="51" w:author="Friday, Kathleen S -FS" w:date="2016-06-07T09:33:00Z">
        <w:r w:rsidR="001C6776">
          <w:rPr>
            <w:rFonts w:ascii="Open Sans Hawaii" w:eastAsia="Times New Roman" w:hAnsi="Open Sans Hawaii" w:cs="Times New Roman"/>
            <w:color w:val="0000FF"/>
            <w:sz w:val="27"/>
            <w:szCs w:val="27"/>
            <w:u w:val="single"/>
            <w:lang w:val="en"/>
          </w:rPr>
          <w:t>)</w:t>
        </w:r>
      </w:ins>
      <w:ins w:id="52" w:author="Friday, Kathleen S -FS" w:date="2016-06-06T15:40:00Z">
        <w:r>
          <w:rPr>
            <w:rFonts w:ascii="Open Sans Hawaii" w:eastAsia="Times New Roman" w:hAnsi="Open Sans Hawaii" w:cs="Times New Roman"/>
            <w:color w:val="0000FF"/>
            <w:sz w:val="27"/>
            <w:szCs w:val="27"/>
            <w:u w:val="single"/>
            <w:lang w:val="en"/>
          </w:rPr>
          <w:t>:</w:t>
        </w:r>
      </w:ins>
    </w:p>
    <w:p w14:paraId="216E93EF" w14:textId="77777777" w:rsidR="005E3EBC" w:rsidRPr="005E3EBC" w:rsidRDefault="00943CAE" w:rsidP="005E3EBC">
      <w:pPr>
        <w:spacing w:before="100" w:beforeAutospacing="1" w:after="100" w:afterAutospacing="1" w:line="240" w:lineRule="auto"/>
        <w:ind w:left="720"/>
        <w:rPr>
          <w:ins w:id="53" w:author="Friday, Kathleen S -FS" w:date="2016-06-06T15:40:00Z"/>
          <w:rFonts w:ascii="Open Sans Hawaii" w:eastAsia="Times New Roman" w:hAnsi="Open Sans Hawaii" w:cs="Times New Roman"/>
          <w:color w:val="0000FF"/>
          <w:sz w:val="27"/>
          <w:szCs w:val="27"/>
          <w:u w:val="single"/>
          <w:lang w:val="en"/>
        </w:rPr>
        <w:pPrChange w:id="54" w:author="Friday, Kathleen S -FS" w:date="2016-06-06T15:48:00Z">
          <w:pPr>
            <w:numPr>
              <w:numId w:val="2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ins w:id="55" w:author="Friday, Kathleen S -FS" w:date="2016-06-06T15:41:00Z">
        <w:r>
          <w:rPr>
            <w:rFonts w:ascii="Open Sans Hawaii" w:eastAsia="Times New Roman" w:hAnsi="Open Sans Hawaii" w:cs="Times New Roman"/>
            <w:color w:val="0000FF"/>
            <w:sz w:val="27"/>
            <w:szCs w:val="27"/>
            <w:u w:val="single"/>
            <w:lang w:val="en"/>
          </w:rPr>
          <w:t xml:space="preserve">The two-panel maps at each link below show how rainfall compares with </w:t>
        </w:r>
      </w:ins>
      <w:ins w:id="56" w:author="Friday, Kathleen S -FS" w:date="2016-06-06T15:42:00Z">
        <w:r>
          <w:rPr>
            <w:rFonts w:ascii="Open Sans Hawaii" w:eastAsia="Times New Roman" w:hAnsi="Open Sans Hawaii" w:cs="Times New Roman"/>
            <w:color w:val="0000FF"/>
            <w:sz w:val="27"/>
            <w:szCs w:val="27"/>
            <w:u w:val="single"/>
            <w:lang w:val="en"/>
          </w:rPr>
          <w:t xml:space="preserve">“normal” for each three-month season. </w:t>
        </w:r>
      </w:ins>
      <w:ins w:id="57" w:author="Friday, Kathleen S -FS" w:date="2016-06-06T15:43:00Z">
        <w:r>
          <w:rPr>
            <w:rFonts w:ascii="Open Sans Hawaii" w:eastAsia="Times New Roman" w:hAnsi="Open Sans Hawaii" w:cs="Times New Roman"/>
            <w:color w:val="0000FF"/>
            <w:sz w:val="27"/>
            <w:szCs w:val="27"/>
            <w:u w:val="single"/>
            <w:lang w:val="en"/>
          </w:rPr>
          <w:t xml:space="preserve">If an island falls within a white area of </w:t>
        </w:r>
      </w:ins>
      <w:ins w:id="58" w:author="Friday, Kathleen S -FS" w:date="2016-06-06T15:44:00Z">
        <w:r>
          <w:rPr>
            <w:rFonts w:ascii="Open Sans Hawaii" w:eastAsia="Times New Roman" w:hAnsi="Open Sans Hawaii" w:cs="Times New Roman"/>
            <w:color w:val="0000FF"/>
            <w:sz w:val="27"/>
            <w:szCs w:val="27"/>
            <w:u w:val="single"/>
            <w:lang w:val="en"/>
          </w:rPr>
          <w:t>the</w:t>
        </w:r>
      </w:ins>
      <w:ins w:id="59" w:author="Friday, Kathleen S -FS" w:date="2016-06-06T15:43:00Z">
        <w:r>
          <w:rPr>
            <w:rFonts w:ascii="Open Sans Hawaii" w:eastAsia="Times New Roman" w:hAnsi="Open Sans Hawaii" w:cs="Times New Roman"/>
            <w:color w:val="0000FF"/>
            <w:sz w:val="27"/>
            <w:szCs w:val="27"/>
            <w:u w:val="single"/>
            <w:lang w:val="en"/>
          </w:rPr>
          <w:t xml:space="preserve"> </w:t>
        </w:r>
      </w:ins>
      <w:ins w:id="60" w:author="Friday, Kathleen S -FS" w:date="2016-06-06T15:44:00Z">
        <w:r>
          <w:rPr>
            <w:rFonts w:ascii="Open Sans Hawaii" w:eastAsia="Times New Roman" w:hAnsi="Open Sans Hawaii" w:cs="Times New Roman"/>
            <w:color w:val="0000FF"/>
            <w:sz w:val="27"/>
            <w:szCs w:val="27"/>
            <w:u w:val="single"/>
            <w:lang w:val="en"/>
          </w:rPr>
          <w:t xml:space="preserve">map, rainfall will be normal for that time of year; greenish color means there will be more rain than is normal for that time of year; brownish color means there will be less rain than is normal. </w:t>
        </w:r>
      </w:ins>
      <w:ins w:id="61" w:author="Friday, Kathleen S -FS" w:date="2016-06-06T15:42:00Z">
        <w:r>
          <w:rPr>
            <w:rFonts w:ascii="Open Sans Hawaii" w:eastAsia="Times New Roman" w:hAnsi="Open Sans Hawaii" w:cs="Times New Roman"/>
            <w:color w:val="0000FF"/>
            <w:sz w:val="27"/>
            <w:szCs w:val="27"/>
            <w:u w:val="single"/>
            <w:lang w:val="en"/>
          </w:rPr>
          <w:t xml:space="preserve">Read through the top maps of each page to see how rainfall progresses during </w:t>
        </w:r>
      </w:ins>
      <w:ins w:id="62" w:author="Friday, Kathleen S -FS" w:date="2016-06-06T15:43:00Z">
        <w:r>
          <w:rPr>
            <w:rFonts w:ascii="Open Sans Hawaii" w:eastAsia="Times New Roman" w:hAnsi="Open Sans Hawaii" w:cs="Times New Roman"/>
            <w:color w:val="0000FF"/>
            <w:sz w:val="27"/>
            <w:szCs w:val="27"/>
            <w:u w:val="single"/>
            <w:lang w:val="en"/>
          </w:rPr>
          <w:t>“Year 0” and read through the bottom maps of each page to see how rainfall progresses during “Year 1.”</w:t>
        </w:r>
      </w:ins>
      <w:ins w:id="63" w:author="Friday, Kathleen S -FS" w:date="2016-06-06T15:49:00Z">
        <w:r w:rsidR="005E3EBC">
          <w:rPr>
            <w:rFonts w:ascii="Open Sans Hawaii" w:eastAsia="Times New Roman" w:hAnsi="Open Sans Hawaii" w:cs="Times New Roman"/>
            <w:color w:val="0000FF"/>
            <w:sz w:val="27"/>
            <w:szCs w:val="27"/>
            <w:u w:val="single"/>
            <w:lang w:val="en"/>
          </w:rPr>
          <w:t xml:space="preserve"> DJF=December-January-February; JFM=January-February-March, etc.</w:t>
        </w:r>
      </w:ins>
    </w:p>
    <w:p w14:paraId="2A2DFE55" w14:textId="77777777" w:rsidR="00943CAE" w:rsidRDefault="00943CAE" w:rsidP="00943CAE">
      <w:pPr>
        <w:spacing w:before="100" w:beforeAutospacing="1" w:after="100" w:afterAutospacing="1" w:line="240" w:lineRule="auto"/>
        <w:ind w:left="720"/>
        <w:rPr>
          <w:ins w:id="64" w:author="Friday, Kathleen S -FS" w:date="2016-06-06T15:41:00Z"/>
          <w:rFonts w:ascii="Open Sans Hawaii" w:eastAsia="Times New Roman" w:hAnsi="Open Sans Hawaii" w:cs="Times New Roman"/>
          <w:color w:val="0000FF"/>
          <w:sz w:val="27"/>
          <w:szCs w:val="27"/>
          <w:u w:val="single"/>
          <w:lang w:val="en"/>
        </w:rPr>
        <w:pPrChange w:id="65" w:author="Friday, Kathleen S -FS" w:date="2016-06-06T15:40:00Z">
          <w:pPr>
            <w:numPr>
              <w:numId w:val="2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ins w:id="66" w:author="Friday, Kathleen S -FS" w:date="2016-06-06T15:41:00Z">
        <w:r>
          <w:rPr>
            <w:rFonts w:ascii="Open Sans Hawaii" w:eastAsia="Times New Roman" w:hAnsi="Open Sans Hawaii" w:cs="Times New Roman"/>
            <w:color w:val="0000FF"/>
            <w:sz w:val="27"/>
            <w:szCs w:val="27"/>
            <w:u w:val="single"/>
            <w:lang w:val="en"/>
          </w:rPr>
          <w:t>Moderate-strong El Nino [link to pp. 90-101]</w:t>
        </w:r>
      </w:ins>
    </w:p>
    <w:p w14:paraId="4182D9CC" w14:textId="77777777" w:rsidR="00943CAE" w:rsidRDefault="00943CAE" w:rsidP="00943CAE">
      <w:pPr>
        <w:spacing w:before="100" w:beforeAutospacing="1" w:after="100" w:afterAutospacing="1" w:line="240" w:lineRule="auto"/>
        <w:ind w:left="720"/>
        <w:rPr>
          <w:ins w:id="67" w:author="Friday, Kathleen S -FS" w:date="2016-06-06T15:46:00Z"/>
          <w:rFonts w:ascii="Open Sans Hawaii" w:eastAsia="Times New Roman" w:hAnsi="Open Sans Hawaii" w:cs="Times New Roman"/>
          <w:color w:val="0000FF"/>
          <w:sz w:val="27"/>
          <w:szCs w:val="27"/>
          <w:u w:val="single"/>
          <w:lang w:val="en"/>
        </w:rPr>
        <w:pPrChange w:id="68" w:author="Friday, Kathleen S -FS" w:date="2016-06-06T15:40:00Z">
          <w:pPr>
            <w:numPr>
              <w:numId w:val="2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ins w:id="69" w:author="Friday, Kathleen S -FS" w:date="2016-06-06T15:46:00Z">
        <w:r>
          <w:rPr>
            <w:rFonts w:ascii="Open Sans Hawaii" w:eastAsia="Times New Roman" w:hAnsi="Open Sans Hawaii" w:cs="Times New Roman"/>
            <w:color w:val="0000FF"/>
            <w:sz w:val="27"/>
            <w:szCs w:val="27"/>
            <w:u w:val="single"/>
            <w:lang w:val="en"/>
          </w:rPr>
          <w:t>Weak El Nino [link to pp. 102-</w:t>
        </w:r>
      </w:ins>
    </w:p>
    <w:p w14:paraId="53EA358F" w14:textId="77777777" w:rsidR="00943CAE" w:rsidRDefault="00943CAE" w:rsidP="00943CAE">
      <w:pPr>
        <w:spacing w:before="100" w:beforeAutospacing="1" w:after="100" w:afterAutospacing="1" w:line="240" w:lineRule="auto"/>
        <w:ind w:left="720"/>
        <w:rPr>
          <w:ins w:id="70" w:author="Friday, Kathleen S -FS" w:date="2016-06-06T15:46:00Z"/>
          <w:rFonts w:ascii="Open Sans Hawaii" w:eastAsia="Times New Roman" w:hAnsi="Open Sans Hawaii" w:cs="Times New Roman"/>
          <w:color w:val="0000FF"/>
          <w:sz w:val="27"/>
          <w:szCs w:val="27"/>
          <w:u w:val="single"/>
          <w:lang w:val="en"/>
        </w:rPr>
        <w:pPrChange w:id="71" w:author="Friday, Kathleen S -FS" w:date="2016-06-06T15:40:00Z">
          <w:pPr>
            <w:numPr>
              <w:numId w:val="2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ins w:id="72" w:author="Friday, Kathleen S -FS" w:date="2016-06-06T15:46:00Z">
        <w:r>
          <w:rPr>
            <w:rFonts w:ascii="Open Sans Hawaii" w:eastAsia="Times New Roman" w:hAnsi="Open Sans Hawaii" w:cs="Times New Roman"/>
            <w:color w:val="0000FF"/>
            <w:sz w:val="27"/>
            <w:szCs w:val="27"/>
            <w:u w:val="single"/>
            <w:lang w:val="en"/>
          </w:rPr>
          <w:t>Neutral</w:t>
        </w:r>
      </w:ins>
    </w:p>
    <w:p w14:paraId="5B158F9B" w14:textId="77777777" w:rsidR="00943CAE" w:rsidRDefault="00943CAE" w:rsidP="00943CAE">
      <w:pPr>
        <w:spacing w:before="100" w:beforeAutospacing="1" w:after="100" w:afterAutospacing="1" w:line="240" w:lineRule="auto"/>
        <w:ind w:left="720"/>
        <w:rPr>
          <w:ins w:id="73" w:author="Friday, Kathleen S -FS" w:date="2016-06-06T15:46:00Z"/>
          <w:rFonts w:ascii="Open Sans Hawaii" w:eastAsia="Times New Roman" w:hAnsi="Open Sans Hawaii" w:cs="Times New Roman"/>
          <w:color w:val="0000FF"/>
          <w:sz w:val="27"/>
          <w:szCs w:val="27"/>
          <w:u w:val="single"/>
          <w:lang w:val="en"/>
        </w:rPr>
        <w:pPrChange w:id="74" w:author="Friday, Kathleen S -FS" w:date="2016-06-06T15:40:00Z">
          <w:pPr>
            <w:numPr>
              <w:numId w:val="2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ins w:id="75" w:author="Friday, Kathleen S -FS" w:date="2016-06-06T15:46:00Z">
        <w:r>
          <w:rPr>
            <w:rFonts w:ascii="Open Sans Hawaii" w:eastAsia="Times New Roman" w:hAnsi="Open Sans Hawaii" w:cs="Times New Roman"/>
            <w:color w:val="0000FF"/>
            <w:sz w:val="27"/>
            <w:szCs w:val="27"/>
            <w:u w:val="single"/>
            <w:lang w:val="en"/>
          </w:rPr>
          <w:t>Weak La Nina</w:t>
        </w:r>
      </w:ins>
    </w:p>
    <w:p w14:paraId="65331349" w14:textId="77777777" w:rsidR="00943CAE" w:rsidRDefault="00943CAE" w:rsidP="00943CAE">
      <w:pPr>
        <w:spacing w:before="100" w:beforeAutospacing="1" w:after="100" w:afterAutospacing="1" w:line="240" w:lineRule="auto"/>
        <w:ind w:left="720"/>
        <w:rPr>
          <w:ins w:id="76" w:author="Friday, Kathleen S -FS" w:date="2016-06-06T15:46:00Z"/>
          <w:rFonts w:ascii="Open Sans Hawaii" w:eastAsia="Times New Roman" w:hAnsi="Open Sans Hawaii" w:cs="Times New Roman"/>
          <w:color w:val="0000FF"/>
          <w:sz w:val="27"/>
          <w:szCs w:val="27"/>
          <w:u w:val="single"/>
          <w:lang w:val="en"/>
        </w:rPr>
        <w:pPrChange w:id="77" w:author="Friday, Kathleen S -FS" w:date="2016-06-06T15:40:00Z">
          <w:pPr>
            <w:numPr>
              <w:numId w:val="2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ins w:id="78" w:author="Friday, Kathleen S -FS" w:date="2016-06-06T15:46:00Z">
        <w:r>
          <w:rPr>
            <w:rFonts w:ascii="Open Sans Hawaii" w:eastAsia="Times New Roman" w:hAnsi="Open Sans Hawaii" w:cs="Times New Roman"/>
            <w:color w:val="0000FF"/>
            <w:sz w:val="27"/>
            <w:szCs w:val="27"/>
            <w:u w:val="single"/>
            <w:lang w:val="en"/>
          </w:rPr>
          <w:t>Moderate-Strong La Nina [link to pp. xx-149]</w:t>
        </w:r>
      </w:ins>
    </w:p>
    <w:p w14:paraId="7377B986" w14:textId="6F8D5680" w:rsidR="00943CAE" w:rsidRDefault="001C6776" w:rsidP="005E3EBC">
      <w:pPr>
        <w:spacing w:before="100" w:beforeAutospacing="1" w:after="100" w:afterAutospacing="1" w:line="240" w:lineRule="auto"/>
        <w:rPr>
          <w:ins w:id="79" w:author="Friday, Kathleen S -FS" w:date="2016-06-06T15:41:00Z"/>
          <w:rFonts w:ascii="Open Sans Hawaii" w:eastAsia="Times New Roman" w:hAnsi="Open Sans Hawaii" w:cs="Times New Roman"/>
          <w:color w:val="0000FF"/>
          <w:sz w:val="27"/>
          <w:szCs w:val="27"/>
          <w:u w:val="single"/>
          <w:lang w:val="en"/>
        </w:rPr>
        <w:pPrChange w:id="80" w:author="Friday, Kathleen S -FS" w:date="2016-06-06T15:52:00Z">
          <w:pPr>
            <w:numPr>
              <w:numId w:val="2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ins w:id="81" w:author="Friday, Kathleen S -FS" w:date="2016-06-06T15:52:00Z">
        <w:r>
          <w:rPr>
            <w:rFonts w:ascii="Open Sans Hawaii" w:eastAsia="Times New Roman" w:hAnsi="Open Sans Hawaii" w:cs="Times New Roman"/>
            <w:color w:val="0000FF"/>
            <w:sz w:val="27"/>
            <w:szCs w:val="27"/>
            <w:u w:val="single"/>
            <w:lang w:val="en"/>
          </w:rPr>
          <w:lastRenderedPageBreak/>
          <w:t>M</w:t>
        </w:r>
      </w:ins>
      <w:ins w:id="82" w:author="Friday, Kathleen S -FS" w:date="2016-06-06T15:51:00Z">
        <w:r w:rsidR="005E3EBC">
          <w:rPr>
            <w:rFonts w:ascii="Open Sans Hawaii" w:eastAsia="Times New Roman" w:hAnsi="Open Sans Hawaii" w:cs="Times New Roman"/>
            <w:color w:val="0000FF"/>
            <w:sz w:val="27"/>
            <w:szCs w:val="27"/>
            <w:u w:val="single"/>
            <w:lang w:val="en"/>
          </w:rPr>
          <w:t xml:space="preserve">aps </w:t>
        </w:r>
      </w:ins>
      <w:ins w:id="83" w:author="Friday, Kathleen S -FS" w:date="2016-06-06T15:47:00Z">
        <w:r w:rsidR="00943CAE">
          <w:rPr>
            <w:rFonts w:ascii="Open Sans Hawaii" w:eastAsia="Times New Roman" w:hAnsi="Open Sans Hawaii" w:cs="Times New Roman"/>
            <w:color w:val="0000FF"/>
            <w:sz w:val="27"/>
            <w:szCs w:val="27"/>
            <w:u w:val="single"/>
            <w:lang w:val="en"/>
          </w:rPr>
          <w:t>for all islands</w:t>
        </w:r>
      </w:ins>
      <w:ins w:id="84" w:author="Friday, Kathleen S -FS" w:date="2016-06-07T09:36:00Z">
        <w:r>
          <w:rPr>
            <w:rFonts w:ascii="Open Sans Hawaii" w:eastAsia="Times New Roman" w:hAnsi="Open Sans Hawaii" w:cs="Times New Roman"/>
            <w:color w:val="0000FF"/>
            <w:sz w:val="27"/>
            <w:szCs w:val="27"/>
            <w:u w:val="single"/>
            <w:lang w:val="en"/>
          </w:rPr>
          <w:t xml:space="preserve"> and further explanation are a</w:t>
        </w:r>
      </w:ins>
      <w:bookmarkStart w:id="85" w:name="_GoBack"/>
      <w:bookmarkEnd w:id="85"/>
      <w:ins w:id="86" w:author="Friday, Kathleen S -FS" w:date="2016-06-06T15:53:00Z">
        <w:r w:rsidR="005E3EBC">
          <w:rPr>
            <w:rFonts w:ascii="Open Sans Hawaii" w:eastAsia="Times New Roman" w:hAnsi="Open Sans Hawaii" w:cs="Times New Roman"/>
            <w:color w:val="0000FF"/>
            <w:sz w:val="27"/>
            <w:szCs w:val="27"/>
            <w:u w:val="single"/>
            <w:lang w:val="en"/>
          </w:rPr>
          <w:t xml:space="preserve">vailable at </w:t>
        </w:r>
      </w:ins>
      <w:ins w:id="87" w:author="Friday, Kathleen S -FS" w:date="2016-06-06T15:47:00Z">
        <w:r w:rsidR="00943CAE">
          <w:rPr>
            <w:rFonts w:ascii="Open Sans Hawaii" w:eastAsia="Times New Roman" w:hAnsi="Open Sans Hawaii" w:cs="Times New Roman"/>
            <w:color w:val="0000FF"/>
            <w:sz w:val="27"/>
            <w:szCs w:val="27"/>
            <w:u w:val="single"/>
            <w:lang w:val="en"/>
          </w:rPr>
          <w:t xml:space="preserve">[link to </w:t>
        </w:r>
      </w:ins>
      <w:ins w:id="88" w:author="Friday, Kathleen S -FS" w:date="2016-06-06T15:48:00Z">
        <w:r w:rsidR="00943CAE" w:rsidRPr="00683B06">
          <w:rPr>
            <w:rFonts w:ascii="Arial" w:hAnsi="Arial" w:cs="Arial"/>
          </w:rPr>
          <w:fldChar w:fldCharType="begin"/>
        </w:r>
        <w:r w:rsidR="00943CAE" w:rsidRPr="00683B06">
          <w:rPr>
            <w:rFonts w:ascii="Arial" w:hAnsi="Arial" w:cs="Arial"/>
          </w:rPr>
          <w:instrText xml:space="preserve"> HYPERLINK "ftp://ftp.ncdc.noaa.gov/pub/data/coastal/ENSO_Rainfall_Atlas.pdf" </w:instrText>
        </w:r>
        <w:r w:rsidR="00943CAE" w:rsidRPr="00683B06">
          <w:rPr>
            <w:rFonts w:ascii="Arial" w:hAnsi="Arial" w:cs="Arial"/>
          </w:rPr>
          <w:fldChar w:fldCharType="separate"/>
        </w:r>
        <w:r w:rsidR="00943CAE" w:rsidRPr="00683B06">
          <w:rPr>
            <w:rStyle w:val="Hyperlink"/>
            <w:rFonts w:ascii="Arial" w:hAnsi="Arial" w:cs="Arial"/>
          </w:rPr>
          <w:t>ftp://ftp.ncdc.noaa.gov/pub/data/coastal/ENSO_Rainfall_Atlas.pdf</w:t>
        </w:r>
        <w:r w:rsidR="00943CAE" w:rsidRPr="00683B06">
          <w:rPr>
            <w:rFonts w:ascii="Arial" w:hAnsi="Arial" w:cs="Arial"/>
          </w:rPr>
          <w:fldChar w:fldCharType="end"/>
        </w:r>
        <w:r w:rsidR="005E3EBC">
          <w:rPr>
            <w:rFonts w:ascii="Arial" w:hAnsi="Arial" w:cs="Arial"/>
          </w:rPr>
          <w:t>]</w:t>
        </w:r>
      </w:ins>
      <w:ins w:id="89" w:author="Friday, Kathleen S -FS" w:date="2016-06-06T15:53:00Z">
        <w:r w:rsidR="005E3EBC">
          <w:rPr>
            <w:rFonts w:ascii="Arial" w:hAnsi="Arial" w:cs="Arial"/>
          </w:rPr>
          <w:t xml:space="preserve"> (50 MB)</w:t>
        </w:r>
      </w:ins>
    </w:p>
    <w:p w14:paraId="531539FF" w14:textId="77777777" w:rsidR="00943CAE" w:rsidRPr="00B84F22" w:rsidRDefault="00943CAE" w:rsidP="00943CAE">
      <w:pPr>
        <w:spacing w:before="100" w:beforeAutospacing="1" w:after="100" w:afterAutospacing="1" w:line="240" w:lineRule="auto"/>
        <w:ind w:left="720"/>
        <w:rPr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  <w:pPrChange w:id="90" w:author="Friday, Kathleen S -FS" w:date="2016-06-06T15:40:00Z">
          <w:pPr>
            <w:numPr>
              <w:numId w:val="2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</w:p>
    <w:p w14:paraId="705ED043" w14:textId="77777777" w:rsidR="00DD44D2" w:rsidRDefault="001C6776"/>
    <w:sectPr w:rsidR="00DD44D2" w:rsidSect="00B84F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0" w:author="Friday, Kathleen S -FS" w:date="2016-06-06T15:39:00Z" w:initials="FKS-">
    <w:p w14:paraId="0BE5F55F" w14:textId="77777777" w:rsidR="00943CAE" w:rsidRDefault="00943CAE">
      <w:pPr>
        <w:pStyle w:val="CommentText"/>
      </w:pPr>
      <w:r>
        <w:rPr>
          <w:rStyle w:val="CommentReference"/>
        </w:rPr>
        <w:annotationRef/>
      </w:r>
      <w:r>
        <w:t>This link is no longer active. Instead let’s provide the following:</w:t>
      </w:r>
    </w:p>
  </w:comment>
  <w:comment w:id="49" w:author="Friday, Kathleen S -FS" w:date="2016-06-07T09:34:00Z" w:initials="FKS-">
    <w:p w14:paraId="07FDC827" w14:textId="2C412641" w:rsidR="001C6776" w:rsidRDefault="001C6776">
      <w:pPr>
        <w:pStyle w:val="CommentText"/>
      </w:pPr>
      <w:r>
        <w:rPr>
          <w:rStyle w:val="CommentReference"/>
        </w:rPr>
        <w:annotationRef/>
      </w:r>
      <w:r>
        <w:t xml:space="preserve">This should link to a citation on the acknowledgements page: </w:t>
      </w:r>
      <w:r w:rsidRPr="00683B06">
        <w:t xml:space="preserve">Sutton, J., </w:t>
      </w:r>
      <w:proofErr w:type="spellStart"/>
      <w:r w:rsidRPr="00683B06">
        <w:t>Luchetti</w:t>
      </w:r>
      <w:proofErr w:type="spellEnd"/>
      <w:r w:rsidRPr="00683B06">
        <w:t xml:space="preserve">, N., Wright, E., Kruk, M.C., and </w:t>
      </w:r>
      <w:proofErr w:type="spellStart"/>
      <w:r w:rsidRPr="00683B06">
        <w:t>Marra</w:t>
      </w:r>
      <w:proofErr w:type="spellEnd"/>
      <w:r w:rsidRPr="00683B06">
        <w:t>, J.J. 2015.</w:t>
      </w:r>
      <w:r w:rsidRPr="00683B06">
        <w:rPr>
          <w:bCs/>
        </w:rPr>
        <w:t xml:space="preserve"> </w:t>
      </w:r>
      <w:r w:rsidRPr="00683B06">
        <w:rPr>
          <w:rStyle w:val="CommentReference"/>
        </w:rPr>
        <w:annotationRef/>
      </w:r>
      <w:r w:rsidRPr="00683B06">
        <w:rPr>
          <w:bCs/>
        </w:rPr>
        <w:t xml:space="preserve">An El Niño Southern Oscillation (ENSO) Based Precipitation Climatology for the United States Affiliated Pacific </w:t>
      </w:r>
      <w:proofErr w:type="gramStart"/>
      <w:r w:rsidRPr="00683B06">
        <w:rPr>
          <w:bCs/>
        </w:rPr>
        <w:t>Islands  (</w:t>
      </w:r>
      <w:proofErr w:type="gramEnd"/>
      <w:r w:rsidRPr="00683B06">
        <w:rPr>
          <w:bCs/>
        </w:rPr>
        <w:t xml:space="preserve">USAPI) using the PERSIANN Climate Data Record (CDR).  </w:t>
      </w:r>
      <w:r w:rsidRPr="00683B06">
        <w:t xml:space="preserve">NASA DEVELOP National Program, NOAA’s National Centers for Environmental Information, </w:t>
      </w:r>
      <w:r w:rsidRPr="00683B06">
        <w:rPr>
          <w:rFonts w:ascii="Arial" w:hAnsi="Arial" w:cs="Arial"/>
        </w:rPr>
        <w:t>477pp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BE5F55F" w15:done="0"/>
  <w15:commentEx w15:paraId="07FDC82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legreya">
    <w:altName w:val="Times New Roman"/>
    <w:charset w:val="00"/>
    <w:family w:val="auto"/>
    <w:pitch w:val="default"/>
  </w:font>
  <w:font w:name="Open Sans Hawai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60A4C"/>
    <w:multiLevelType w:val="multilevel"/>
    <w:tmpl w:val="5832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6562B6"/>
    <w:multiLevelType w:val="hybridMultilevel"/>
    <w:tmpl w:val="611245E0"/>
    <w:lvl w:ilvl="0" w:tplc="88E8A5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35921"/>
    <w:multiLevelType w:val="multilevel"/>
    <w:tmpl w:val="3B88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riday, Kathleen S -FS">
    <w15:presenceInfo w15:providerId="AD" w15:userId="S-1-5-21-2443529608-3098792306-3041422421-2804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F22"/>
    <w:rsid w:val="001C6776"/>
    <w:rsid w:val="0040396A"/>
    <w:rsid w:val="005E3EBC"/>
    <w:rsid w:val="00943CAE"/>
    <w:rsid w:val="00B84B5F"/>
    <w:rsid w:val="00B84F22"/>
    <w:rsid w:val="00C11426"/>
    <w:rsid w:val="00C5645B"/>
    <w:rsid w:val="00E6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60459"/>
  <w15:chartTrackingRefBased/>
  <w15:docId w15:val="{D7D4FBCB-F724-4EFA-9407-523BF2220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4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64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45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43C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3C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3C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3C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3CAE"/>
    <w:rPr>
      <w:b/>
      <w:bCs/>
      <w:sz w:val="20"/>
      <w:szCs w:val="20"/>
    </w:rPr>
  </w:style>
  <w:style w:type="character" w:styleId="Hyperlink">
    <w:name w:val="Hyperlink"/>
    <w:uiPriority w:val="99"/>
    <w:unhideWhenUsed/>
    <w:rsid w:val="00943C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3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hyperlink" Target="http://sub47-86.uhh.hawaii.edu/rmi-agroforestry/el-nino-recommendations.php" TargetMode="External"/><Relationship Id="rId12" Type="http://schemas.openxmlformats.org/officeDocument/2006/relationships/hyperlink" Target="http://pcep.prel.org/wp-content/uploads/2015/11/FINAL-Climate-Variability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pacificrisa.org/wp-content/uploads/2015/11/Pacific-Region-EL-NINO-Fact-Sheet_RMI_2015-FINAL-v2.pdf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sub47-86.uhh.hawaii.edu/rmi-agroforestry/el-nino-recommendations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4261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Friday, Kathleen S -FS</dc:creator>
  <cp:keywords/>
  <dc:description/>
  <cp:lastModifiedBy>Friday, Kathleen S -FS</cp:lastModifiedBy>
  <cp:revision>2</cp:revision>
  <dcterms:created xsi:type="dcterms:W3CDTF">2016-06-07T19:38:00Z</dcterms:created>
  <dcterms:modified xsi:type="dcterms:W3CDTF">2016-06-07T19:38:00Z</dcterms:modified>
</cp:coreProperties>
</file>